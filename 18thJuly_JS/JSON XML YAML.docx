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C09" w:rsidRDefault="00EE6C09" w:rsidP="00EE6C09">
      <w:pPr>
        <w:pBdr>
          <w:top w:val="single" w:sz="6" w:space="1" w:color="auto"/>
        </w:pBdr>
        <w:spacing w:after="0" w:line="240" w:lineRule="auto"/>
        <w:jc w:val="center"/>
        <w:rPr>
          <w:rFonts w:ascii="Arial" w:eastAsia="Times New Roman" w:hAnsi="Arial" w:cs="Arial"/>
          <w:sz w:val="16"/>
          <w:szCs w:val="16"/>
          <w:lang w:eastAsia="en-IN"/>
        </w:rPr>
      </w:pPr>
      <w:hyperlink r:id="rId6" w:history="1">
        <w:r w:rsidRPr="0048576A">
          <w:rPr>
            <w:rStyle w:val="Hyperlink"/>
            <w:rFonts w:ascii="Arial" w:eastAsia="Times New Roman" w:hAnsi="Arial" w:cs="Arial"/>
            <w:sz w:val="16"/>
            <w:szCs w:val="16"/>
            <w:lang w:eastAsia="en-IN"/>
          </w:rPr>
          <w:t>https://octopus.com/blog/state-of-config-file-formats</w:t>
        </w:r>
      </w:hyperlink>
    </w:p>
    <w:p w:rsidR="00EE6C09" w:rsidRDefault="00EE6C09" w:rsidP="00EE6C09">
      <w:pPr>
        <w:pBdr>
          <w:top w:val="single" w:sz="6" w:space="1" w:color="auto"/>
        </w:pBdr>
        <w:spacing w:after="0" w:line="240" w:lineRule="auto"/>
        <w:jc w:val="center"/>
        <w:rPr>
          <w:rFonts w:ascii="Arial" w:eastAsia="Times New Roman" w:hAnsi="Arial" w:cs="Arial"/>
          <w:sz w:val="16"/>
          <w:szCs w:val="16"/>
          <w:lang w:eastAsia="en-IN"/>
        </w:rPr>
      </w:pPr>
      <w:bookmarkStart w:id="0" w:name="_GoBack"/>
      <w:bookmarkEnd w:id="0"/>
    </w:p>
    <w:p w:rsidR="00EE6C09" w:rsidRDefault="00EE6C09" w:rsidP="00EE6C09">
      <w:pPr>
        <w:pBdr>
          <w:top w:val="single" w:sz="6" w:space="1" w:color="auto"/>
        </w:pBdr>
        <w:spacing w:after="0" w:line="240" w:lineRule="auto"/>
        <w:jc w:val="center"/>
        <w:rPr>
          <w:rFonts w:ascii="Arial" w:eastAsia="Times New Roman" w:hAnsi="Arial" w:cs="Arial"/>
          <w:sz w:val="16"/>
          <w:szCs w:val="16"/>
          <w:lang w:eastAsia="en-IN"/>
        </w:rPr>
      </w:pPr>
    </w:p>
    <w:p w:rsidR="00EE6C09" w:rsidRPr="00EE6C09" w:rsidRDefault="00EE6C09" w:rsidP="00EE6C09">
      <w:pPr>
        <w:spacing w:after="0" w:line="240" w:lineRule="auto"/>
        <w:outlineLvl w:val="0"/>
        <w:rPr>
          <w:rFonts w:ascii="Arial" w:eastAsia="Times New Roman" w:hAnsi="Arial" w:cs="Arial"/>
          <w:b/>
          <w:bCs/>
          <w:color w:val="000000"/>
          <w:kern w:val="36"/>
          <w:sz w:val="54"/>
          <w:szCs w:val="54"/>
          <w:lang w:eastAsia="en-IN"/>
        </w:rPr>
      </w:pPr>
      <w:r w:rsidRPr="00EE6C09">
        <w:rPr>
          <w:rFonts w:ascii="Arial" w:eastAsia="Times New Roman" w:hAnsi="Arial" w:cs="Arial"/>
          <w:b/>
          <w:bCs/>
          <w:color w:val="000000"/>
          <w:kern w:val="36"/>
          <w:sz w:val="54"/>
          <w:szCs w:val="54"/>
          <w:lang w:eastAsia="en-IN"/>
        </w:rPr>
        <w:t>What's the Difference Between JSON, XML, and YAML?</w:t>
      </w:r>
    </w:p>
    <w:p w:rsidR="00EE6C09" w:rsidRPr="00EE6C09" w:rsidRDefault="00EE6C09" w:rsidP="00EE6C09">
      <w:pPr>
        <w:spacing w:after="0" w:line="240" w:lineRule="auto"/>
        <w:rPr>
          <w:rFonts w:ascii="Arial" w:eastAsia="Times New Roman" w:hAnsi="Arial" w:cs="Arial"/>
          <w:color w:val="666666"/>
          <w:sz w:val="24"/>
          <w:szCs w:val="24"/>
          <w:lang w:eastAsia="en-IN"/>
        </w:rPr>
      </w:pPr>
      <w:r w:rsidRPr="00EE6C09">
        <w:rPr>
          <w:rFonts w:ascii="Arial" w:eastAsia="Times New Roman" w:hAnsi="Arial" w:cs="Arial"/>
          <w:color w:val="666666"/>
          <w:sz w:val="24"/>
          <w:szCs w:val="24"/>
          <w:lang w:eastAsia="en-IN"/>
        </w:rPr>
        <w:t>Apr 28th, 2015</w:t>
      </w:r>
    </w:p>
    <w:p w:rsidR="00EE6C09" w:rsidRPr="00EE6C09" w:rsidRDefault="00EE6C09" w:rsidP="00EE6C09">
      <w:pPr>
        <w:spacing w:after="0" w:line="420" w:lineRule="atLeast"/>
        <w:rPr>
          <w:rFonts w:ascii="Times New Roman" w:eastAsia="Times New Roman" w:hAnsi="Times New Roman" w:cs="Times New Roman"/>
          <w:color w:val="000000"/>
          <w:sz w:val="24"/>
          <w:szCs w:val="24"/>
          <w:lang w:eastAsia="en-IN"/>
        </w:rPr>
      </w:pPr>
      <w:r w:rsidRPr="00EE6C09">
        <w:rPr>
          <w:rFonts w:ascii="Georgia" w:eastAsia="Times New Roman" w:hAnsi="Georgia" w:cs="Times New Roman"/>
          <w:color w:val="222222"/>
          <w:sz w:val="29"/>
          <w:szCs w:val="29"/>
          <w:lang w:eastAsia="en-IN"/>
        </w:rPr>
        <w:t>These text-file formats can all be used to store structured data for embedded and Web applications—but there are differences among them.</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What are JSON, XML, and YAML? Text-file formats that can be used to store structured data that can be handy for embedded and Web applications.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Most developers will be familiar with XML (Extensible Markup Language) and its flexible but powerful markup capabilities (see “</w:t>
      </w:r>
      <w:hyperlink r:id="rId7" w:history="1">
        <w:r w:rsidRPr="00EE6C09">
          <w:rPr>
            <w:rFonts w:ascii="Georgia" w:eastAsia="Times New Roman" w:hAnsi="Georgia" w:cs="Times New Roman"/>
            <w:color w:val="D74022"/>
            <w:sz w:val="24"/>
            <w:szCs w:val="24"/>
            <w:u w:val="single"/>
            <w:lang w:eastAsia="en-IN"/>
          </w:rPr>
          <w:t>XML: Flexibility Where It Counts</w:t>
        </w:r>
      </w:hyperlink>
      <w:r w:rsidRPr="00EE6C09">
        <w:rPr>
          <w:rFonts w:ascii="Georgia" w:eastAsia="Times New Roman" w:hAnsi="Georgia" w:cs="Times New Roman"/>
          <w:color w:val="000000"/>
          <w:sz w:val="24"/>
          <w:szCs w:val="24"/>
          <w:lang w:eastAsia="en-IN"/>
        </w:rPr>
        <w:t>”). It is often used in configuration and preference files like those used for the Eclipse IDE. Most Web browsers have XML viewers, although XML is designed for structured data, making it a bit like looking at the internals of a database.</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JavaScript Object Notation (JSON) is used with JavaScript, of course. It will be familiar to Web developers that use it for client/server communication.</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YAML stands for YAML Ain’t Markup Language. It uses line and whitespace delimiters instead of explicitly marked blocks that could span one or more lines like XML and JSON. This approach is used in many programming languages, such as Python.</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Each has its advantages and supporters. This is not a definitive description of JSON, XML, and YAML, but rather a short overview that would allow someone to actually understand how they work and possibly read existing examples. All are applicable to embedded applications where data is stored and exchanged. Each one is very popular, although there are other alternatives as well. Functions to read and write these formats are available in just about every programming language, although general data conversion works best for programming languages that support keyed collections. We will defer the discussion of schemas to another article. </w:t>
      </w:r>
    </w:p>
    <w:p w:rsidR="00EE6C09" w:rsidRPr="00EE6C09" w:rsidRDefault="00EE6C09" w:rsidP="00EE6C09">
      <w:pPr>
        <w:shd w:val="clear" w:color="auto" w:fill="FFFFFF"/>
        <w:spacing w:after="0" w:line="240" w:lineRule="auto"/>
        <w:outlineLvl w:val="2"/>
        <w:rPr>
          <w:rFonts w:ascii="Arial" w:eastAsia="Times New Roman" w:hAnsi="Arial" w:cs="Arial"/>
          <w:b/>
          <w:bCs/>
          <w:color w:val="000000"/>
          <w:sz w:val="27"/>
          <w:szCs w:val="27"/>
          <w:lang w:eastAsia="en-IN"/>
        </w:rPr>
      </w:pPr>
      <w:r w:rsidRPr="00EE6C09">
        <w:rPr>
          <w:rFonts w:ascii="Arial" w:eastAsia="Times New Roman" w:hAnsi="Arial" w:cs="Arial"/>
          <w:b/>
          <w:bCs/>
          <w:color w:val="000000"/>
          <w:sz w:val="27"/>
          <w:szCs w:val="27"/>
          <w:lang w:eastAsia="en-IN"/>
        </w:rPr>
        <w:t>XML</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XML is defined by the </w:t>
      </w:r>
      <w:hyperlink r:id="rId8" w:tgtFrame="_blank" w:history="1">
        <w:r w:rsidRPr="00EE6C09">
          <w:rPr>
            <w:rFonts w:ascii="Georgia" w:eastAsia="Times New Roman" w:hAnsi="Georgia" w:cs="Times New Roman"/>
            <w:color w:val="D74022"/>
            <w:sz w:val="24"/>
            <w:szCs w:val="24"/>
            <w:u w:val="single"/>
            <w:lang w:eastAsia="en-IN"/>
          </w:rPr>
          <w:t>World Wide Web Consortium's (W3C')</w:t>
        </w:r>
      </w:hyperlink>
      <w:r w:rsidRPr="00EE6C09">
        <w:rPr>
          <w:rFonts w:ascii="Georgia" w:eastAsia="Times New Roman" w:hAnsi="Georgia" w:cs="Times New Roman"/>
          <w:color w:val="000000"/>
          <w:sz w:val="24"/>
          <w:szCs w:val="24"/>
          <w:lang w:eastAsia="en-IN"/>
        </w:rPr>
        <w:t> XML 1.0 Specification. It was designed to be general, allowing it to be used in a wide range of applications. It is a balanced version of Hypertext Markup Language (HTML) and there is the Extensible Hypertext Markup Language (XHTML) definition. HTML was less strict leading to more compact files </w:t>
      </w:r>
      <w:r w:rsidRPr="00EE6C09">
        <w:rPr>
          <w:rFonts w:ascii="Georgia" w:eastAsia="Times New Roman" w:hAnsi="Georgia" w:cs="Times New Roman"/>
          <w:i/>
          <w:iCs/>
          <w:color w:val="000000"/>
          <w:sz w:val="24"/>
          <w:szCs w:val="24"/>
          <w:lang w:eastAsia="en-IN"/>
        </w:rPr>
        <w:t>(Fig. 1)</w:t>
      </w:r>
      <w:r w:rsidRPr="00EE6C09">
        <w:rPr>
          <w:rFonts w:ascii="Georgia" w:eastAsia="Times New Roman" w:hAnsi="Georgia" w:cs="Times New Roman"/>
          <w:color w:val="000000"/>
          <w:sz w:val="24"/>
          <w:szCs w:val="24"/>
          <w:lang w:eastAsia="en-IN"/>
        </w:rPr>
        <w:t>.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 class="language-html4strict"&gt;&lt;p&gt;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This is a paragraph.</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This is another paragraph.</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lastRenderedPageBreak/>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1. Initially HTML allowed unbalanced prefixes. </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Of course, this leads to some interesting problems. It turns out to be good practice to have “well-formed” definitions so, for example, paragraph definitions are bounded by</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and</w:t>
      </w:r>
    </w:p>
    <w:p w:rsidR="00EE6C09" w:rsidRPr="00EE6C09" w:rsidRDefault="00EE6C09" w:rsidP="00EE6C09">
      <w:pPr>
        <w:shd w:val="clear" w:color="auto" w:fill="FFFFFF"/>
        <w:spacing w:after="0"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w:t>
      </w:r>
      <w:r w:rsidRPr="00EE6C09">
        <w:rPr>
          <w:rFonts w:ascii="Georgia" w:eastAsia="Times New Roman" w:hAnsi="Georgia" w:cs="Times New Roman"/>
          <w:i/>
          <w:iCs/>
          <w:color w:val="000000"/>
          <w:sz w:val="24"/>
          <w:szCs w:val="24"/>
          <w:lang w:eastAsia="en-IN"/>
        </w:rPr>
        <w:t>Fig. 2</w:t>
      </w:r>
      <w:r w:rsidRPr="00EE6C09">
        <w:rPr>
          <w:rFonts w:ascii="Georgia" w:eastAsia="Times New Roman" w:hAnsi="Georgia" w:cs="Times New Roman"/>
          <w:color w:val="000000"/>
          <w:sz w:val="24"/>
          <w:szCs w:val="24"/>
          <w:lang w:eastAsia="en-IN"/>
        </w:rPr>
        <w:t>).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 class="language-html4strict"&gt;&lt;p&gt;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This is a paragraph.</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This is another paragraph.</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&lt;/p&gt;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2. Web browsers prefer HTML that is properly formatted like this.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HTML has specific syntax and semantics to address presentation issues like layout, fonts, and so on.</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XML is stricter as is XHTML. XML requires well-formed data </w:t>
      </w:r>
      <w:r w:rsidRPr="00EE6C09">
        <w:rPr>
          <w:rFonts w:ascii="Georgia" w:eastAsia="Times New Roman" w:hAnsi="Georgia" w:cs="Times New Roman"/>
          <w:i/>
          <w:iCs/>
          <w:color w:val="000000"/>
          <w:sz w:val="24"/>
          <w:szCs w:val="24"/>
          <w:lang w:eastAsia="en-IN"/>
        </w:rPr>
        <w:t>(Fig. 3)</w:t>
      </w:r>
      <w:r w:rsidRPr="00EE6C09">
        <w:rPr>
          <w:rFonts w:ascii="Georgia" w:eastAsia="Times New Roman" w:hAnsi="Georgia" w:cs="Times New Roman"/>
          <w:color w:val="000000"/>
          <w:sz w:val="24"/>
          <w:szCs w:val="24"/>
          <w:lang w:eastAsia="en-IN"/>
        </w:rPr>
        <w:t>.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 class="language-xml"&gt;&lt;people&gt;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&lt;firstName&gt;Charles&lt;/firstName&gt; &lt;lastName&gt;Schulz&lt;/lastName&gt;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&lt;firstName&gt;Walt&lt;/firstName&gt; &lt;middleName&gt;Elias&lt;/middleName&gt;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&lt;lastName&gt;Disney&lt;/lastName&gt;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&lt;firstName&gt;Gary&lt;/firstName&gt; &lt;lastName&gt;Larson&lt;/lastName&gt;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&lt;/person&gt;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&lt;/people&gt;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3. This XML data is a hierarchy of people and their names.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The indents in the example make XML easier to read, but the whitespace is irrelevant. This is highlighted by the name elements (firstName, middleName, and lastName) that appear on a single line or multiple lines. Note the matching “tags” with the trailing tag starting with a slash character, “/”.</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Tags can also include attributes </w:t>
      </w:r>
      <w:r w:rsidRPr="00EE6C09">
        <w:rPr>
          <w:rFonts w:ascii="Georgia" w:eastAsia="Times New Roman" w:hAnsi="Georgia" w:cs="Times New Roman"/>
          <w:i/>
          <w:iCs/>
          <w:color w:val="000000"/>
          <w:sz w:val="24"/>
          <w:szCs w:val="24"/>
          <w:lang w:eastAsia="en-IN"/>
        </w:rPr>
        <w:t>(Fig. 4)</w:t>
      </w:r>
      <w:r w:rsidRPr="00EE6C09">
        <w:rPr>
          <w:rFonts w:ascii="Georgia" w:eastAsia="Times New Roman" w:hAnsi="Georgia" w:cs="Times New Roman"/>
          <w:color w:val="000000"/>
          <w:sz w:val="24"/>
          <w:szCs w:val="24"/>
          <w:lang w:eastAsia="en-IN"/>
        </w:rPr>
        <w:t>. The example also shows an alternate form where the trailing tag is eliminated as designated by the trailing slash. This is used when there is no data although information is usually provide in the form of attributes.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lastRenderedPageBreak/>
        <w:t>&lt;code class="language-xml"&gt;&lt;img src='image-file.jpg' alt='alternate text' /&gt;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4. Tags can include attributes like src and alt in this example. This example also highlights the alternative syntax for a tag with no data indicated by the trailing slash.</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XML has the advantage over JSON and YAML when complex data structures come into play. It has a higher overhead and making it more work if the creator is a human rather than a program.</w:t>
      </w:r>
    </w:p>
    <w:p w:rsidR="00EE6C09" w:rsidRPr="00EE6C09" w:rsidRDefault="00EE6C09" w:rsidP="00EE6C09">
      <w:pPr>
        <w:shd w:val="clear" w:color="auto" w:fill="FFFFFF"/>
        <w:spacing w:after="0" w:line="240" w:lineRule="auto"/>
        <w:outlineLvl w:val="2"/>
        <w:rPr>
          <w:rFonts w:ascii="Arial" w:eastAsia="Times New Roman" w:hAnsi="Arial" w:cs="Arial"/>
          <w:b/>
          <w:bCs/>
          <w:color w:val="000000"/>
          <w:sz w:val="27"/>
          <w:szCs w:val="27"/>
          <w:lang w:eastAsia="en-IN"/>
        </w:rPr>
      </w:pPr>
      <w:r w:rsidRPr="00EE6C09">
        <w:rPr>
          <w:rFonts w:ascii="Arial" w:eastAsia="Times New Roman" w:hAnsi="Arial" w:cs="Arial"/>
          <w:b/>
          <w:bCs/>
          <w:color w:val="000000"/>
          <w:sz w:val="27"/>
          <w:szCs w:val="27"/>
          <w:lang w:eastAsia="en-IN"/>
        </w:rPr>
        <w:t>JSON</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JSON is a simpler encoding method that retains the flexible entry format of XML. Two standards address JSON at this point, RFC 7159 and ECMA-404. RFC 7159 addresses some security and semantic issues whereas ECMA is primarily a syntax definition.</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JSON uses name/value pairs. It also has a number of basic data types including numbers, strings, booleans, and null. It also supports arrays and objects (</w:t>
      </w:r>
      <w:r w:rsidRPr="00EE6C09">
        <w:rPr>
          <w:rFonts w:ascii="Georgia" w:eastAsia="Times New Roman" w:hAnsi="Georgia" w:cs="Times New Roman"/>
          <w:i/>
          <w:iCs/>
          <w:color w:val="000000"/>
          <w:sz w:val="24"/>
          <w:szCs w:val="24"/>
          <w:lang w:eastAsia="en-IN"/>
        </w:rPr>
        <w:t>Fig. 5</w:t>
      </w:r>
      <w:r w:rsidRPr="00EE6C09">
        <w:rPr>
          <w:rFonts w:ascii="Georgia" w:eastAsia="Times New Roman" w:hAnsi="Georgia" w:cs="Times New Roman"/>
          <w:color w:val="000000"/>
          <w:sz w:val="24"/>
          <w:szCs w:val="24"/>
          <w:lang w:eastAsia="en-IN"/>
        </w:rPr>
        <w:t>).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 class="language-javascript"&gt;{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âpeopleâ: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âpersonâ: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âfirstNameâ: âCharlesâ,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âlastNameâ: âSchulzâ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âpersonâ: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âfirstNameâ: âWaltâ,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âmiddleNameâ: âEliasâ,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âlastNameâ: âDisneyâ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âpersonâ: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âfirstNameâ: âGaryâ,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âlastNameâ: âLarsonâ</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5. JSON’s name/value pairs are collected in a structured object bounded by curly brackets. Arrays are indicated by square brackets.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JSON’s syntax matches JavaScript, but typically a parse function is used to convert JSON text to a JavaScript object. This adds a level of protection from malicious code since JSON data is often sent over the Internet on an unsecure channel. It also addresses bad data issues.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lastRenderedPageBreak/>
        <w:t>JSON is often used with JavaScript Ajax techniques to exchange data. This can provide a more dynamic, interactive interface for a Web page. JSON support is found in most Web browsers.</w:t>
      </w:r>
    </w:p>
    <w:p w:rsidR="00EE6C09" w:rsidRPr="00EE6C09" w:rsidRDefault="00EE6C09" w:rsidP="00EE6C09">
      <w:pPr>
        <w:shd w:val="clear" w:color="auto" w:fill="FFFFFF"/>
        <w:spacing w:after="0" w:line="240" w:lineRule="auto"/>
        <w:outlineLvl w:val="2"/>
        <w:rPr>
          <w:rFonts w:ascii="Arial" w:eastAsia="Times New Roman" w:hAnsi="Arial" w:cs="Arial"/>
          <w:b/>
          <w:bCs/>
          <w:color w:val="000000"/>
          <w:sz w:val="27"/>
          <w:szCs w:val="27"/>
          <w:lang w:eastAsia="en-IN"/>
        </w:rPr>
      </w:pPr>
      <w:r w:rsidRPr="00EE6C09">
        <w:rPr>
          <w:rFonts w:ascii="Arial" w:eastAsia="Times New Roman" w:hAnsi="Arial" w:cs="Arial"/>
          <w:b/>
          <w:bCs/>
          <w:color w:val="000000"/>
          <w:sz w:val="27"/>
          <w:szCs w:val="27"/>
          <w:lang w:eastAsia="en-IN"/>
        </w:rPr>
        <w:t>YAML</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JSON is simpler than XML. YAML is even simpler </w:t>
      </w:r>
      <w:r w:rsidRPr="00EE6C09">
        <w:rPr>
          <w:rFonts w:ascii="Georgia" w:eastAsia="Times New Roman" w:hAnsi="Georgia" w:cs="Times New Roman"/>
          <w:i/>
          <w:iCs/>
          <w:color w:val="000000"/>
          <w:sz w:val="24"/>
          <w:szCs w:val="24"/>
          <w:lang w:eastAsia="en-IN"/>
        </w:rPr>
        <w:t>(Fig. 6)</w:t>
      </w:r>
      <w:r w:rsidRPr="00EE6C09">
        <w:rPr>
          <w:rFonts w:ascii="Georgia" w:eastAsia="Times New Roman" w:hAnsi="Georgia" w:cs="Times New Roman"/>
          <w:color w:val="000000"/>
          <w:sz w:val="24"/>
          <w:szCs w:val="24"/>
          <w:lang w:eastAsia="en-IN"/>
        </w:rPr>
        <w:t>. It foregoes the brackets, except for inline collections, and uses vertical alignment to indicate structure. Quotes are optional, as everything is essentially a string. Leading and trailing whitespace is ignored, so quotes can still be used especially if special characters are part of a key string.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&lt;code class="language-javascript"&gt;people: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 {firstName: Charles, lastName: Schulz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firstName: Walt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middleName: Elias</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lastName: Disney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characters: [ Mickey, Donald, Goofy ]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firstName: Gary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lastName: Larson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6. YAML also uses name/value pairs. Curly brackets indicate lists of pairs. Arrays are indicated by dashes, “-”, or square brackets.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In the example, the person: key could not be used on a line by itself because keys within a structure at a particular level must be unique. The dash indicates an array element. Arrays are just structures with numeric keys. YAML syntax options allow the same data to be represented in different ways </w:t>
      </w:r>
      <w:r w:rsidRPr="00EE6C09">
        <w:rPr>
          <w:rFonts w:ascii="Georgia" w:eastAsia="Times New Roman" w:hAnsi="Georgia" w:cs="Times New Roman"/>
          <w:i/>
          <w:iCs/>
          <w:color w:val="000000"/>
          <w:sz w:val="24"/>
          <w:szCs w:val="24"/>
          <w:lang w:eastAsia="en-IN"/>
        </w:rPr>
        <w:t>(Fig. 7)</w:t>
      </w:r>
      <w:r w:rsidRPr="00EE6C09">
        <w:rPr>
          <w:rFonts w:ascii="Georgia" w:eastAsia="Times New Roman" w:hAnsi="Georgia" w:cs="Times New Roman"/>
          <w:color w:val="000000"/>
          <w:sz w:val="24"/>
          <w:szCs w:val="24"/>
          <w:lang w:eastAsia="en-IN"/>
        </w:rPr>
        <w: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&lt;code class="language-javascript"&gt;people: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0:</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 {firstName: Charles, lastName: Schulz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1:</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firstName: Walt</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middleName: Elias</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lastName: Disney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characters: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Mickey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Donald</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 Goofy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2: </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person: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firstName: Gary</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 xml:space="preserve">   lastName: Larson</w:t>
      </w:r>
    </w:p>
    <w:p w:rsidR="00EE6C09" w:rsidRPr="00EE6C09" w:rsidRDefault="00EE6C09" w:rsidP="00EE6C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EE6C09">
        <w:rPr>
          <w:rFonts w:ascii="Courier New" w:eastAsia="Times New Roman" w:hAnsi="Courier New" w:cs="Courier New"/>
          <w:color w:val="000000"/>
          <w:sz w:val="20"/>
          <w:szCs w:val="20"/>
          <w:lang w:eastAsia="en-IN"/>
        </w:rPr>
        <w:t>&lt;/code&gt;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i/>
          <w:iCs/>
          <w:color w:val="000000"/>
          <w:sz w:val="24"/>
          <w:szCs w:val="24"/>
          <w:lang w:eastAsia="en-IN"/>
        </w:rPr>
        <w:t>7. YAML’s different syntax options allow data to be presented in different ways.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lastRenderedPageBreak/>
        <w:t>As with Python, it helps to have a text editor that understands the syntax—IDEs like Eclipse that have text editors that understand YAML and do things like auto indentation or column moves.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Functions are available to convert native data structures to and from XML, JSON, and YAML. These are typically used by an application and often a user will never see this data. Still, many platforms utilize this for configuration information that a programmer or user generates.</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For example, </w:t>
      </w:r>
      <w:hyperlink r:id="rId9" w:tgtFrame="_blank" w:history="1">
        <w:r w:rsidRPr="00EE6C09">
          <w:rPr>
            <w:rFonts w:ascii="Georgia" w:eastAsia="Times New Roman" w:hAnsi="Georgia" w:cs="Times New Roman"/>
            <w:color w:val="D74022"/>
            <w:sz w:val="24"/>
            <w:szCs w:val="24"/>
            <w:u w:val="single"/>
            <w:lang w:eastAsia="en-IN"/>
          </w:rPr>
          <w:t>Drupal</w:t>
        </w:r>
      </w:hyperlink>
      <w:r w:rsidRPr="00EE6C09">
        <w:rPr>
          <w:rFonts w:ascii="Georgia" w:eastAsia="Times New Roman" w:hAnsi="Georgia" w:cs="Times New Roman"/>
          <w:color w:val="000000"/>
          <w:sz w:val="24"/>
          <w:szCs w:val="24"/>
          <w:lang w:eastAsia="en-IN"/>
        </w:rPr>
        <w:t>, a content management system (CMS), is now based on </w:t>
      </w:r>
      <w:hyperlink r:id="rId10" w:tgtFrame="_blank" w:history="1">
        <w:r w:rsidRPr="00EE6C09">
          <w:rPr>
            <w:rFonts w:ascii="Georgia" w:eastAsia="Times New Roman" w:hAnsi="Georgia" w:cs="Times New Roman"/>
            <w:color w:val="D74022"/>
            <w:sz w:val="24"/>
            <w:szCs w:val="24"/>
            <w:u w:val="single"/>
            <w:lang w:eastAsia="en-IN"/>
          </w:rPr>
          <w:t>Symfony</w:t>
        </w:r>
      </w:hyperlink>
      <w:r w:rsidRPr="00EE6C09">
        <w:rPr>
          <w:rFonts w:ascii="Georgia" w:eastAsia="Times New Roman" w:hAnsi="Georgia" w:cs="Times New Roman"/>
          <w:color w:val="000000"/>
          <w:sz w:val="24"/>
          <w:szCs w:val="24"/>
          <w:lang w:eastAsia="en-IN"/>
        </w:rPr>
        <w:t>, a PHP framework, that uses YAML for its configuration files. There is actually a configuration management system that converts YAML configuration files for system modules and stores them in a database in serialized, PHP data format.</w:t>
      </w:r>
    </w:p>
    <w:p w:rsidR="00EE6C09" w:rsidRPr="00EE6C09" w:rsidRDefault="00EE6C09" w:rsidP="00EE6C09">
      <w:pPr>
        <w:shd w:val="clear" w:color="auto" w:fill="FFFFFF"/>
        <w:spacing w:before="100" w:beforeAutospacing="1" w:after="100" w:afterAutospacing="1" w:line="240" w:lineRule="auto"/>
        <w:rPr>
          <w:rFonts w:ascii="Georgia" w:eastAsia="Times New Roman" w:hAnsi="Georgia" w:cs="Times New Roman"/>
          <w:color w:val="000000"/>
          <w:sz w:val="24"/>
          <w:szCs w:val="24"/>
          <w:lang w:eastAsia="en-IN"/>
        </w:rPr>
      </w:pPr>
      <w:r w:rsidRPr="00EE6C09">
        <w:rPr>
          <w:rFonts w:ascii="Georgia" w:eastAsia="Times New Roman" w:hAnsi="Georgia" w:cs="Times New Roman"/>
          <w:color w:val="000000"/>
          <w:sz w:val="24"/>
          <w:szCs w:val="24"/>
          <w:lang w:eastAsia="en-IN"/>
        </w:rPr>
        <w:t>JSON, XML and YAML have their place in many existing environments like Drupal and Symfony. It is a requirement for using those platforms. For new applications, the choice is yours.</w:t>
      </w:r>
    </w:p>
    <w:p w:rsidR="00EE6C09" w:rsidRDefault="00EE6C09" w:rsidP="00EE6C09">
      <w:pPr>
        <w:pBdr>
          <w:top w:val="single" w:sz="6" w:space="1" w:color="auto"/>
        </w:pBdr>
        <w:spacing w:after="0" w:line="240" w:lineRule="auto"/>
        <w:jc w:val="center"/>
        <w:rPr>
          <w:rFonts w:ascii="Arial" w:eastAsia="Times New Roman" w:hAnsi="Arial" w:cs="Arial"/>
          <w:sz w:val="16"/>
          <w:szCs w:val="16"/>
          <w:lang w:eastAsia="en-IN"/>
        </w:rPr>
      </w:pPr>
    </w:p>
    <w:p w:rsidR="00EE6C09" w:rsidRDefault="00EE6C09" w:rsidP="00EE6C09">
      <w:pPr>
        <w:pBdr>
          <w:top w:val="single" w:sz="6" w:space="1" w:color="auto"/>
        </w:pBdr>
        <w:spacing w:after="0" w:line="240" w:lineRule="auto"/>
        <w:jc w:val="center"/>
        <w:rPr>
          <w:rFonts w:ascii="Arial" w:eastAsia="Times New Roman" w:hAnsi="Arial" w:cs="Arial"/>
          <w:sz w:val="16"/>
          <w:szCs w:val="16"/>
          <w:lang w:eastAsia="en-IN"/>
        </w:rPr>
      </w:pPr>
    </w:p>
    <w:p w:rsidR="00EE6C09" w:rsidRPr="00EE6C09" w:rsidRDefault="00EE6C09" w:rsidP="00EE6C09">
      <w:pPr>
        <w:pBdr>
          <w:top w:val="single" w:sz="6" w:space="1" w:color="auto"/>
        </w:pBdr>
        <w:spacing w:after="0" w:line="240" w:lineRule="auto"/>
        <w:jc w:val="center"/>
        <w:rPr>
          <w:rFonts w:ascii="Arial" w:eastAsia="Times New Roman" w:hAnsi="Arial" w:cs="Arial"/>
          <w:vanish/>
          <w:sz w:val="16"/>
          <w:szCs w:val="16"/>
          <w:lang w:eastAsia="en-IN"/>
        </w:rPr>
      </w:pPr>
      <w:r w:rsidRPr="00EE6C09">
        <w:rPr>
          <w:rFonts w:ascii="Arial" w:eastAsia="Times New Roman" w:hAnsi="Arial" w:cs="Arial"/>
          <w:vanish/>
          <w:sz w:val="16"/>
          <w:szCs w:val="16"/>
          <w:lang w:eastAsia="en-IN"/>
        </w:rPr>
        <w:t>Bottom of Form</w:t>
      </w:r>
    </w:p>
    <w:p w:rsidR="00EE6C09" w:rsidRPr="00EE6C09" w:rsidRDefault="00EE6C09" w:rsidP="00EE6C09">
      <w:pPr>
        <w:shd w:val="clear" w:color="auto" w:fill="FFFFFF"/>
        <w:spacing w:after="225" w:line="240" w:lineRule="auto"/>
        <w:textAlignment w:val="baseline"/>
        <w:outlineLvl w:val="0"/>
        <w:rPr>
          <w:rFonts w:ascii="inherit" w:eastAsia="Times New Roman" w:hAnsi="inherit" w:cs="Arial"/>
          <w:b/>
          <w:bCs/>
          <w:color w:val="000000"/>
          <w:kern w:val="36"/>
          <w:sz w:val="48"/>
          <w:szCs w:val="48"/>
          <w:lang w:eastAsia="en-IN"/>
        </w:rPr>
      </w:pPr>
      <w:r w:rsidRPr="00EE6C09">
        <w:rPr>
          <w:rFonts w:ascii="inherit" w:eastAsia="Times New Roman" w:hAnsi="inherit" w:cs="Arial"/>
          <w:b/>
          <w:bCs/>
          <w:color w:val="000000"/>
          <w:kern w:val="36"/>
          <w:sz w:val="48"/>
          <w:szCs w:val="48"/>
          <w:lang w:eastAsia="en-IN"/>
        </w:rPr>
        <w:t>YAML vs JSON vs XML | What is the Difference Between Them?</w:t>
      </w:r>
    </w:p>
    <w:p w:rsidR="00EE6C09" w:rsidRDefault="00EE6C09" w:rsidP="00EE6C09">
      <w:pPr>
        <w:shd w:val="clear" w:color="auto" w:fill="FFFFFF"/>
        <w:spacing w:after="0" w:line="240" w:lineRule="auto"/>
        <w:textAlignment w:val="baseline"/>
        <w:rPr>
          <w:rFonts w:ascii="inherit" w:eastAsia="Times New Roman" w:hAnsi="inherit" w:cs="Times New Roman"/>
          <w:color w:val="BDBDBD"/>
          <w:sz w:val="17"/>
          <w:szCs w:val="17"/>
          <w:bdr w:val="none" w:sz="0" w:space="0" w:color="auto" w:frame="1"/>
          <w:lang w:eastAsia="en-IN"/>
        </w:rPr>
      </w:pPr>
    </w:p>
    <w:p w:rsidR="00EE6C09" w:rsidRPr="00EE6C09" w:rsidRDefault="00EE6C09" w:rsidP="00EE6C09">
      <w:pPr>
        <w:shd w:val="clear" w:color="auto" w:fill="FFFFFF"/>
        <w:spacing w:after="0" w:line="240" w:lineRule="auto"/>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 xml:space="preserve">YAML, XML, and JSON are the widely used data serialization language.  </w:t>
      </w:r>
      <w:r>
        <w:rPr>
          <w:rFonts w:ascii="inherit" w:eastAsia="Times New Roman" w:hAnsi="inherit" w:cs="Arial"/>
          <w:color w:val="656565"/>
          <w:sz w:val="26"/>
          <w:szCs w:val="26"/>
          <w:lang w:eastAsia="en-IN"/>
        </w:rPr>
        <w:t xml:space="preserve">We will see </w:t>
      </w:r>
      <w:r w:rsidRPr="00EE6C09">
        <w:rPr>
          <w:rFonts w:ascii="inherit" w:eastAsia="Times New Roman" w:hAnsi="inherit" w:cs="Arial"/>
          <w:color w:val="656565"/>
          <w:sz w:val="26"/>
          <w:szCs w:val="26"/>
          <w:lang w:eastAsia="en-IN"/>
        </w:rPr>
        <w:t>difference Difference Between YAML and JSON and XML.</w:t>
      </w:r>
    </w:p>
    <w:p w:rsidR="00EE6C09" w:rsidRDefault="00EE6C09" w:rsidP="00EE6C09">
      <w:pPr>
        <w:numPr>
          <w:ilvl w:val="1"/>
          <w:numId w:val="3"/>
        </w:numPr>
        <w:shd w:val="clear" w:color="auto" w:fill="DDDDDD"/>
        <w:spacing w:after="0" w:line="240" w:lineRule="auto"/>
        <w:ind w:left="360"/>
        <w:textAlignment w:val="baseline"/>
        <w:rPr>
          <w:rFonts w:ascii="inherit" w:eastAsia="Times New Roman" w:hAnsi="inherit" w:cs="Arial"/>
          <w:color w:val="656565"/>
          <w:sz w:val="26"/>
          <w:szCs w:val="26"/>
          <w:lang w:eastAsia="en-IN"/>
        </w:rPr>
      </w:pPr>
    </w:p>
    <w:p w:rsidR="00EE6C09" w:rsidRDefault="00EE6C09" w:rsidP="00EE6C09">
      <w:p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YAML stands for “</w:t>
      </w:r>
      <w:r w:rsidRPr="00EE6C09">
        <w:rPr>
          <w:rFonts w:ascii="inherit" w:eastAsia="Times New Roman" w:hAnsi="inherit" w:cs="Arial"/>
          <w:i/>
          <w:iCs/>
          <w:color w:val="656565"/>
          <w:sz w:val="26"/>
          <w:szCs w:val="26"/>
          <w:lang w:eastAsia="en-IN"/>
        </w:rPr>
        <w:t>YAML Aint Markup Language</w:t>
      </w:r>
      <w:r w:rsidRPr="00EE6C09">
        <w:rPr>
          <w:rFonts w:ascii="inherit" w:eastAsia="Times New Roman" w:hAnsi="inherit" w:cs="Arial"/>
          <w:color w:val="656565"/>
          <w:sz w:val="26"/>
          <w:szCs w:val="26"/>
          <w:lang w:eastAsia="en-IN"/>
        </w:rPr>
        <w:t>“.</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JSON stands for “</w:t>
      </w:r>
      <w:r w:rsidRPr="00EE6C09">
        <w:rPr>
          <w:rFonts w:ascii="inherit" w:eastAsia="Times New Roman" w:hAnsi="inherit" w:cs="Arial"/>
          <w:i/>
          <w:iCs/>
          <w:color w:val="656565"/>
          <w:sz w:val="26"/>
          <w:szCs w:val="26"/>
          <w:lang w:eastAsia="en-IN"/>
        </w:rPr>
        <w:t>JavaScript Object Notation</w:t>
      </w:r>
      <w:r w:rsidRPr="00EE6C09">
        <w:rPr>
          <w:rFonts w:ascii="inherit" w:eastAsia="Times New Roman" w:hAnsi="inherit" w:cs="Arial"/>
          <w:color w:val="656565"/>
          <w:sz w:val="26"/>
          <w:szCs w:val="26"/>
          <w:lang w:eastAsia="en-IN"/>
        </w:rPr>
        <w:t>“.</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XML is “</w:t>
      </w:r>
      <w:r w:rsidRPr="00EE6C09">
        <w:rPr>
          <w:rFonts w:ascii="inherit" w:eastAsia="Times New Roman" w:hAnsi="inherit" w:cs="Arial"/>
          <w:i/>
          <w:iCs/>
          <w:color w:val="656565"/>
          <w:sz w:val="26"/>
          <w:szCs w:val="26"/>
          <w:lang w:eastAsia="en-IN"/>
        </w:rPr>
        <w:t>eXtensible Markup Language”</w:t>
      </w:r>
      <w:r w:rsidRPr="00EE6C09">
        <w:rPr>
          <w:rFonts w:ascii="inherit" w:eastAsia="Times New Roman" w:hAnsi="inherit" w:cs="Arial"/>
          <w:color w:val="656565"/>
          <w:sz w:val="26"/>
          <w:szCs w:val="26"/>
          <w:lang w:eastAsia="en-IN"/>
        </w:rPr>
        <w:t> whereas YML is not a markup language.</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XML uses a tag to define the structure just like HTML.</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YAML uses indentation to define structured data. So each block in the YAML is differentiated by the number of white spaces.</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All three mentioned serialization language has same extension as their name. (.yaml for YAML, .json for JSON, .xml for XML). So it is easy to remember.</w:t>
      </w:r>
    </w:p>
    <w:p w:rsidR="00EE6C09" w:rsidRPr="00EE6C09" w:rsidRDefault="00EE6C09" w:rsidP="00EE6C09">
      <w:pPr>
        <w:numPr>
          <w:ilvl w:val="0"/>
          <w:numId w:val="4"/>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In fact, file extensions are arbitrary for all the three data serialization standard. It is useful for the application and users to know what files format, type of the content and their data structure.</w:t>
      </w:r>
    </w:p>
    <w:p w:rsidR="00EE6C09" w:rsidRPr="00EE6C09" w:rsidRDefault="00EE6C09" w:rsidP="00EE6C09">
      <w:pPr>
        <w:shd w:val="clear" w:color="auto" w:fill="FFFFFF"/>
        <w:spacing w:after="0" w:line="240" w:lineRule="auto"/>
        <w:textAlignment w:val="baseline"/>
        <w:outlineLvl w:val="3"/>
        <w:rPr>
          <w:rFonts w:ascii="inherit" w:eastAsia="Times New Roman" w:hAnsi="inherit" w:cs="Arial"/>
          <w:b/>
          <w:bCs/>
          <w:color w:val="EA3F06"/>
          <w:sz w:val="29"/>
          <w:szCs w:val="29"/>
          <w:lang w:eastAsia="en-IN"/>
        </w:rPr>
      </w:pPr>
      <w:r w:rsidRPr="00EE6C09">
        <w:rPr>
          <w:rFonts w:ascii="inherit" w:eastAsia="Times New Roman" w:hAnsi="inherit" w:cs="Arial"/>
          <w:b/>
          <w:bCs/>
          <w:color w:val="EA3F06"/>
          <w:sz w:val="29"/>
          <w:szCs w:val="29"/>
          <w:lang w:eastAsia="en-IN"/>
        </w:rPr>
        <w:lastRenderedPageBreak/>
        <w:t>YAML Example</w:t>
      </w:r>
    </w:p>
    <w:p w:rsidR="00EE6C09" w:rsidRPr="00EE6C09" w:rsidRDefault="00EE6C09" w:rsidP="00EE6C09">
      <w:pPr>
        <w:shd w:val="clear" w:color="auto" w:fill="FFFFFF"/>
        <w:spacing w:after="0" w:line="240" w:lineRule="auto"/>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In this YAML example, you can see that there is an equal number of white spaces in each block.</w:t>
      </w:r>
    </w:p>
    <w:p w:rsidR="00EE6C09" w:rsidRPr="00EE6C09" w:rsidRDefault="00EE6C09" w:rsidP="00EE6C09">
      <w:pPr>
        <w:shd w:val="clear" w:color="auto" w:fill="FFFFFF"/>
        <w:spacing w:before="300" w:after="300" w:line="240" w:lineRule="auto"/>
        <w:textAlignment w:val="baseline"/>
        <w:rPr>
          <w:rFonts w:ascii="inherit" w:eastAsia="Times New Roman" w:hAnsi="inherit" w:cs="Arial"/>
          <w:color w:val="656565"/>
          <w:sz w:val="26"/>
          <w:szCs w:val="26"/>
          <w:lang w:eastAsia="en-IN"/>
        </w:rPr>
      </w:pPr>
      <w:r>
        <w:rPr>
          <w:rFonts w:ascii="inherit" w:eastAsia="Times New Roman" w:hAnsi="inherit" w:cs="Arial"/>
          <w:noProof/>
          <w:color w:val="656565"/>
          <w:sz w:val="26"/>
          <w:szCs w:val="26"/>
          <w:lang w:eastAsia="en-IN"/>
        </w:rPr>
        <w:drawing>
          <wp:inline distT="0" distB="0" distL="0" distR="0">
            <wp:extent cx="4474845" cy="2802890"/>
            <wp:effectExtent l="0" t="0" r="1905" b="0"/>
            <wp:docPr id="10" name="Picture 10" descr="Advantages of YAML over XML and 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of YAML over XML and JS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4845" cy="2802890"/>
                    </a:xfrm>
                    <a:prstGeom prst="rect">
                      <a:avLst/>
                    </a:prstGeom>
                    <a:noFill/>
                    <a:ln>
                      <a:noFill/>
                    </a:ln>
                  </pic:spPr>
                </pic:pic>
              </a:graphicData>
            </a:graphic>
          </wp:inline>
        </w:drawing>
      </w:r>
    </w:p>
    <w:p w:rsidR="00EE6C09" w:rsidRPr="00EE6C09" w:rsidRDefault="00EE6C09" w:rsidP="00EE6C09">
      <w:pPr>
        <w:shd w:val="clear" w:color="auto" w:fill="FFFFFF"/>
        <w:spacing w:after="0" w:line="240" w:lineRule="auto"/>
        <w:textAlignment w:val="baseline"/>
        <w:outlineLvl w:val="3"/>
        <w:rPr>
          <w:rFonts w:ascii="inherit" w:eastAsia="Times New Roman" w:hAnsi="inherit" w:cs="Arial"/>
          <w:b/>
          <w:bCs/>
          <w:color w:val="EA3F06"/>
          <w:sz w:val="29"/>
          <w:szCs w:val="29"/>
          <w:lang w:eastAsia="en-IN"/>
        </w:rPr>
      </w:pPr>
      <w:r w:rsidRPr="00EE6C09">
        <w:rPr>
          <w:rFonts w:ascii="inherit" w:eastAsia="Times New Roman" w:hAnsi="inherit" w:cs="Arial"/>
          <w:b/>
          <w:bCs/>
          <w:color w:val="EA3F06"/>
          <w:sz w:val="29"/>
          <w:szCs w:val="29"/>
          <w:lang w:eastAsia="en-IN"/>
        </w:rPr>
        <w:t>JSON Example</w:t>
      </w:r>
    </w:p>
    <w:tbl>
      <w:tblPr>
        <w:tblW w:w="10920" w:type="dxa"/>
        <w:tblCellSpacing w:w="0" w:type="dxa"/>
        <w:tblCellMar>
          <w:left w:w="0" w:type="dxa"/>
          <w:right w:w="0" w:type="dxa"/>
        </w:tblCellMar>
        <w:tblLook w:val="04A0" w:firstRow="1" w:lastRow="0" w:firstColumn="1" w:lastColumn="0" w:noHBand="0" w:noVBand="1"/>
      </w:tblPr>
      <w:tblGrid>
        <w:gridCol w:w="708"/>
        <w:gridCol w:w="10212"/>
      </w:tblGrid>
      <w:tr w:rsidR="00EE6C09" w:rsidRPr="00EE6C09" w:rsidTr="00EE6C09">
        <w:trPr>
          <w:tblCellSpacing w:w="0" w:type="dxa"/>
        </w:trPr>
        <w:tc>
          <w:tcPr>
            <w:tcW w:w="0" w:type="auto"/>
            <w:vAlign w:val="center"/>
            <w:hideMark/>
          </w:tcPr>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2</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3</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4</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5</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6</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7</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8</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9</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10</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11</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12</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13</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14</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15</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16</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17</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18</w:t>
            </w:r>
          </w:p>
        </w:tc>
        <w:tc>
          <w:tcPr>
            <w:tcW w:w="10212" w:type="dxa"/>
            <w:vAlign w:val="center"/>
            <w:hideMark/>
          </w:tcPr>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"EmpRecord": {</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"Employee": [</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"-id": "emp01",</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"name": "Alex",</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"job": "Developer",</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"skills": "python, C/C++, paskal"</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"-id": "emp02",</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"name": "Bob",</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"job": "Tester",</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"skills": "lips, forton, REST APIs"</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w:t>
            </w:r>
          </w:p>
        </w:tc>
      </w:tr>
    </w:tbl>
    <w:p w:rsidR="00EE6C09" w:rsidRPr="00EE6C09" w:rsidRDefault="00EE6C09" w:rsidP="00EE6C09">
      <w:pPr>
        <w:shd w:val="clear" w:color="auto" w:fill="FFFFFF"/>
        <w:spacing w:after="0" w:line="240" w:lineRule="auto"/>
        <w:textAlignment w:val="baseline"/>
        <w:outlineLvl w:val="3"/>
        <w:rPr>
          <w:rFonts w:ascii="inherit" w:eastAsia="Times New Roman" w:hAnsi="inherit" w:cs="Arial"/>
          <w:b/>
          <w:bCs/>
          <w:color w:val="EA3F06"/>
          <w:sz w:val="29"/>
          <w:szCs w:val="29"/>
          <w:lang w:eastAsia="en-IN"/>
        </w:rPr>
      </w:pPr>
      <w:r w:rsidRPr="00EE6C09">
        <w:rPr>
          <w:rFonts w:ascii="inherit" w:eastAsia="Times New Roman" w:hAnsi="inherit" w:cs="Arial"/>
          <w:b/>
          <w:bCs/>
          <w:color w:val="EA3F06"/>
          <w:sz w:val="29"/>
          <w:szCs w:val="29"/>
          <w:lang w:eastAsia="en-IN"/>
        </w:rPr>
        <w:t>XML Example</w:t>
      </w:r>
    </w:p>
    <w:tbl>
      <w:tblPr>
        <w:tblW w:w="10920" w:type="dxa"/>
        <w:tblCellSpacing w:w="0" w:type="dxa"/>
        <w:tblCellMar>
          <w:left w:w="0" w:type="dxa"/>
          <w:right w:w="0" w:type="dxa"/>
        </w:tblCellMar>
        <w:tblLook w:val="04A0" w:firstRow="1" w:lastRow="0" w:firstColumn="1" w:lastColumn="0" w:noHBand="0" w:noVBand="1"/>
      </w:tblPr>
      <w:tblGrid>
        <w:gridCol w:w="708"/>
        <w:gridCol w:w="10212"/>
      </w:tblGrid>
      <w:tr w:rsidR="00EE6C09" w:rsidRPr="00EE6C09" w:rsidTr="00EE6C09">
        <w:trPr>
          <w:tblCellSpacing w:w="0" w:type="dxa"/>
        </w:trPr>
        <w:tc>
          <w:tcPr>
            <w:tcW w:w="0" w:type="auto"/>
            <w:vAlign w:val="center"/>
            <w:hideMark/>
          </w:tcPr>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2</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3</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4</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5</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6</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7</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8</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lastRenderedPageBreak/>
              <w:t>9</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10</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11</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12</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13</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14</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15</w:t>
            </w:r>
          </w:p>
        </w:tc>
        <w:tc>
          <w:tcPr>
            <w:tcW w:w="10212" w:type="dxa"/>
            <w:vAlign w:val="center"/>
            <w:hideMark/>
          </w:tcPr>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lastRenderedPageBreak/>
              <w:t>&lt;?xml</w:t>
            </w:r>
            <w:r w:rsidRPr="00EE6C09">
              <w:rPr>
                <w:rFonts w:ascii="Times New Roman" w:eastAsia="Times New Roman" w:hAnsi="Times New Roman" w:cs="Times New Roman"/>
                <w:sz w:val="24"/>
                <w:szCs w:val="24"/>
                <w:lang w:eastAsia="en-IN"/>
              </w:rPr>
              <w:t xml:space="preserve"> </w:t>
            </w:r>
            <w:r w:rsidRPr="00EE6C09">
              <w:rPr>
                <w:rFonts w:ascii="Courier New" w:eastAsia="Times New Roman" w:hAnsi="Courier New" w:cs="Courier New"/>
                <w:sz w:val="20"/>
                <w:szCs w:val="20"/>
                <w:lang w:eastAsia="en-IN"/>
              </w:rPr>
              <w:t>version="1.0"?&gt;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&lt;EmpRecord&gt;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&lt;Employee</w:t>
            </w:r>
            <w:r w:rsidRPr="00EE6C09">
              <w:rPr>
                <w:rFonts w:ascii="Times New Roman" w:eastAsia="Times New Roman" w:hAnsi="Times New Roman" w:cs="Times New Roman"/>
                <w:sz w:val="24"/>
                <w:szCs w:val="24"/>
                <w:lang w:eastAsia="en-IN"/>
              </w:rPr>
              <w:t xml:space="preserve"> </w:t>
            </w:r>
            <w:r w:rsidRPr="00EE6C09">
              <w:rPr>
                <w:rFonts w:ascii="Courier New" w:eastAsia="Times New Roman" w:hAnsi="Courier New" w:cs="Courier New"/>
                <w:sz w:val="20"/>
                <w:szCs w:val="20"/>
                <w:lang w:eastAsia="en-IN"/>
              </w:rPr>
              <w:t>id="emp01"&gt;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&lt;name&gt;Alex&lt;/name&gt;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&lt;job&gt;Developer&lt;/job&gt;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&lt;skills&gt;python, C/C++, paskal&lt;/skills&gt;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&lt;/Employee&gt;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 </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&lt;Employee</w:t>
            </w:r>
            <w:r w:rsidRPr="00EE6C09">
              <w:rPr>
                <w:rFonts w:ascii="Times New Roman" w:eastAsia="Times New Roman" w:hAnsi="Times New Roman" w:cs="Times New Roman"/>
                <w:sz w:val="24"/>
                <w:szCs w:val="24"/>
                <w:lang w:eastAsia="en-IN"/>
              </w:rPr>
              <w:t xml:space="preserve"> </w:t>
            </w:r>
            <w:r w:rsidRPr="00EE6C09">
              <w:rPr>
                <w:rFonts w:ascii="Courier New" w:eastAsia="Times New Roman" w:hAnsi="Courier New" w:cs="Courier New"/>
                <w:sz w:val="20"/>
                <w:szCs w:val="20"/>
                <w:lang w:eastAsia="en-IN"/>
              </w:rPr>
              <w:t>id="emp02"&gt;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&lt;name&gt;Bob&lt;/name&gt;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lastRenderedPageBreak/>
              <w:t>&lt;job&gt;Tester&lt;/job&gt;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&lt;skills&gt;lips, forton, REST APIs&lt;/skills&gt;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&lt;/Employee&gt;</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Times New Roman" w:eastAsia="Times New Roman" w:hAnsi="Times New Roman" w:cs="Times New Roman"/>
                <w:sz w:val="24"/>
                <w:szCs w:val="24"/>
                <w:lang w:eastAsia="en-IN"/>
              </w:rPr>
              <w:t> </w:t>
            </w:r>
          </w:p>
          <w:p w:rsidR="00EE6C09" w:rsidRPr="00EE6C09" w:rsidRDefault="00EE6C09" w:rsidP="00EE6C09">
            <w:pPr>
              <w:spacing w:after="0" w:line="240" w:lineRule="auto"/>
              <w:rPr>
                <w:rFonts w:ascii="Times New Roman" w:eastAsia="Times New Roman" w:hAnsi="Times New Roman" w:cs="Times New Roman"/>
                <w:sz w:val="24"/>
                <w:szCs w:val="24"/>
                <w:lang w:eastAsia="en-IN"/>
              </w:rPr>
            </w:pPr>
            <w:r w:rsidRPr="00EE6C09">
              <w:rPr>
                <w:rFonts w:ascii="Courier New" w:eastAsia="Times New Roman" w:hAnsi="Courier New" w:cs="Courier New"/>
                <w:sz w:val="20"/>
                <w:szCs w:val="20"/>
                <w:lang w:eastAsia="en-IN"/>
              </w:rPr>
              <w:t>&lt;/EmpRecord&gt;</w:t>
            </w:r>
          </w:p>
        </w:tc>
      </w:tr>
    </w:tbl>
    <w:p w:rsidR="00EE6C09" w:rsidRPr="00EE6C09" w:rsidRDefault="00EE6C09" w:rsidP="00EE6C09">
      <w:pPr>
        <w:shd w:val="clear" w:color="auto" w:fill="FFFFFF"/>
        <w:spacing w:after="0" w:line="240" w:lineRule="auto"/>
        <w:jc w:val="center"/>
        <w:textAlignment w:val="baseline"/>
        <w:outlineLvl w:val="2"/>
        <w:rPr>
          <w:rFonts w:ascii="inherit" w:eastAsia="Times New Roman" w:hAnsi="inherit" w:cs="Arial"/>
          <w:b/>
          <w:bCs/>
          <w:color w:val="EA3F06"/>
          <w:sz w:val="36"/>
          <w:szCs w:val="36"/>
          <w:lang w:eastAsia="en-IN"/>
        </w:rPr>
      </w:pPr>
      <w:r w:rsidRPr="00EE6C09">
        <w:rPr>
          <w:rFonts w:ascii="inherit" w:eastAsia="Times New Roman" w:hAnsi="inherit" w:cs="Arial"/>
          <w:b/>
          <w:bCs/>
          <w:color w:val="EA3F06"/>
          <w:sz w:val="36"/>
          <w:szCs w:val="36"/>
          <w:lang w:eastAsia="en-IN"/>
        </w:rPr>
        <w:lastRenderedPageBreak/>
        <w:t>Differentiating YAML vs JSON vs XML by its Applications</w:t>
      </w:r>
    </w:p>
    <w:p w:rsidR="00EE6C09" w:rsidRPr="00EE6C09" w:rsidRDefault="00EE6C09" w:rsidP="00EE6C09">
      <w:pPr>
        <w:shd w:val="clear" w:color="auto" w:fill="FFFFFF"/>
        <w:spacing w:after="0" w:line="240" w:lineRule="auto"/>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Now many find it difficult which data serialization language should be used for project development.</w:t>
      </w:r>
    </w:p>
    <w:p w:rsidR="00EE6C09" w:rsidRPr="00EE6C09" w:rsidRDefault="00EE6C09" w:rsidP="00EE6C09">
      <w:pPr>
        <w:numPr>
          <w:ilvl w:val="0"/>
          <w:numId w:val="5"/>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When you talk about Javascript, JSON is the most prominent serialization language.</w:t>
      </w:r>
    </w:p>
    <w:p w:rsidR="00EE6C09" w:rsidRPr="00EE6C09" w:rsidRDefault="00EE6C09" w:rsidP="00EE6C09">
      <w:pPr>
        <w:numPr>
          <w:ilvl w:val="0"/>
          <w:numId w:val="5"/>
        </w:numPr>
        <w:shd w:val="clear" w:color="auto" w:fill="FFFFFF"/>
        <w:spacing w:after="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For </w:t>
      </w:r>
      <w:hyperlink r:id="rId12" w:history="1">
        <w:r w:rsidRPr="00EE6C09">
          <w:rPr>
            <w:rFonts w:ascii="inherit" w:eastAsia="Times New Roman" w:hAnsi="inherit" w:cs="Arial"/>
            <w:b/>
            <w:bCs/>
            <w:color w:val="2075BF"/>
            <w:sz w:val="26"/>
            <w:szCs w:val="26"/>
            <w:u w:val="single"/>
            <w:bdr w:val="none" w:sz="0" w:space="0" w:color="auto" w:frame="1"/>
            <w:lang w:eastAsia="en-IN"/>
          </w:rPr>
          <w:t>Java programming</w:t>
        </w:r>
      </w:hyperlink>
      <w:r w:rsidRPr="00EE6C09">
        <w:rPr>
          <w:rFonts w:ascii="inherit" w:eastAsia="Times New Roman" w:hAnsi="inherit" w:cs="Arial"/>
          <w:color w:val="656565"/>
          <w:sz w:val="26"/>
          <w:szCs w:val="26"/>
          <w:lang w:eastAsia="en-IN"/>
        </w:rPr>
        <w:t>, you must have seen XML is widely used.</w:t>
      </w:r>
    </w:p>
    <w:p w:rsidR="00EE6C09" w:rsidRPr="00EE6C09" w:rsidRDefault="00EE6C09" w:rsidP="00EE6C09">
      <w:pPr>
        <w:numPr>
          <w:ilvl w:val="0"/>
          <w:numId w:val="5"/>
        </w:numPr>
        <w:shd w:val="clear" w:color="auto" w:fill="FFFFFF"/>
        <w:spacing w:before="300" w:after="300" w:line="240" w:lineRule="auto"/>
        <w:ind w:left="300"/>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Python has the same indentation technique same as YAML. So Pythonista finds YAML more friendly than other serialization languages.</w:t>
      </w:r>
    </w:p>
    <w:p w:rsidR="00EE6C09" w:rsidRPr="00EE6C09" w:rsidRDefault="00EE6C09" w:rsidP="00EE6C09">
      <w:pPr>
        <w:shd w:val="clear" w:color="auto" w:fill="FFFFFF"/>
        <w:spacing w:before="225" w:after="0" w:line="240" w:lineRule="auto"/>
        <w:textAlignment w:val="baseline"/>
        <w:rPr>
          <w:rFonts w:ascii="inherit" w:eastAsia="Times New Roman" w:hAnsi="inherit" w:cs="Arial"/>
          <w:color w:val="656565"/>
          <w:sz w:val="26"/>
          <w:szCs w:val="26"/>
          <w:lang w:eastAsia="en-IN"/>
        </w:rPr>
      </w:pPr>
      <w:r w:rsidRPr="00EE6C09">
        <w:rPr>
          <w:rFonts w:ascii="inherit" w:eastAsia="Times New Roman" w:hAnsi="inherit" w:cs="Arial"/>
          <w:color w:val="656565"/>
          <w:sz w:val="26"/>
          <w:szCs w:val="26"/>
          <w:lang w:eastAsia="en-IN"/>
        </w:rPr>
        <w:t>Ad on to all above points regarding the programming preference. It does not hold true always. If you want to use data serialization language, you should also consider developing techniques for your project.</w:t>
      </w:r>
    </w:p>
    <w:p w:rsidR="00EE6C09" w:rsidRPr="00EE6C09" w:rsidRDefault="00EE6C09" w:rsidP="00EE6C09">
      <w:pPr>
        <w:shd w:val="clear" w:color="auto" w:fill="FFFFFF"/>
        <w:spacing w:after="0" w:line="240" w:lineRule="auto"/>
        <w:jc w:val="center"/>
        <w:textAlignment w:val="baseline"/>
        <w:outlineLvl w:val="2"/>
        <w:rPr>
          <w:rFonts w:ascii="inherit" w:eastAsia="Times New Roman" w:hAnsi="inherit" w:cs="Arial"/>
          <w:b/>
          <w:bCs/>
          <w:color w:val="EA3F06"/>
          <w:sz w:val="36"/>
          <w:szCs w:val="36"/>
          <w:lang w:eastAsia="en-IN"/>
        </w:rPr>
      </w:pPr>
      <w:r w:rsidRPr="00EE6C09">
        <w:rPr>
          <w:rFonts w:ascii="inherit" w:eastAsia="Times New Roman" w:hAnsi="inherit" w:cs="Arial"/>
          <w:b/>
          <w:bCs/>
          <w:color w:val="EA3F06"/>
          <w:sz w:val="36"/>
          <w:szCs w:val="36"/>
          <w:lang w:eastAsia="en-IN"/>
        </w:rPr>
        <w:t>Differentiating YAML, JSON and XML according to the project need</w:t>
      </w:r>
    </w:p>
    <w:p w:rsidR="00EE6C09" w:rsidRPr="00EE6C09" w:rsidRDefault="00EE6C09" w:rsidP="00EE6C09">
      <w:pPr>
        <w:shd w:val="clear" w:color="auto" w:fill="FFFFFF"/>
        <w:spacing w:after="0" w:line="240" w:lineRule="auto"/>
        <w:textAlignment w:val="baseline"/>
        <w:rPr>
          <w:ins w:id="1" w:author="Unknown"/>
          <w:rFonts w:ascii="inherit" w:eastAsia="Times New Roman" w:hAnsi="inherit" w:cs="Arial"/>
          <w:color w:val="656565"/>
          <w:sz w:val="26"/>
          <w:szCs w:val="26"/>
          <w:lang w:eastAsia="en-IN"/>
        </w:rPr>
      </w:pPr>
      <w:ins w:id="2" w:author="Unknown">
        <w:r w:rsidRPr="00EE6C09">
          <w:rPr>
            <w:rFonts w:ascii="inherit" w:eastAsia="Times New Roman" w:hAnsi="inherit" w:cs="Arial"/>
            <w:b/>
            <w:bCs/>
            <w:color w:val="656565"/>
            <w:sz w:val="26"/>
            <w:szCs w:val="26"/>
            <w:lang w:eastAsia="en-IN"/>
          </w:rPr>
          <w:t>Q: How should I choose the data serialization language for my next project?</w:t>
        </w:r>
      </w:ins>
    </w:p>
    <w:p w:rsidR="00EE6C09" w:rsidRPr="00EE6C09" w:rsidRDefault="00EE6C09" w:rsidP="00EE6C09">
      <w:pPr>
        <w:shd w:val="clear" w:color="auto" w:fill="FFFFFF"/>
        <w:spacing w:after="0" w:line="240" w:lineRule="auto"/>
        <w:textAlignment w:val="baseline"/>
        <w:rPr>
          <w:ins w:id="3" w:author="Unknown"/>
          <w:rFonts w:ascii="inherit" w:eastAsia="Times New Roman" w:hAnsi="inherit" w:cs="Arial"/>
          <w:color w:val="656565"/>
          <w:sz w:val="26"/>
          <w:szCs w:val="26"/>
          <w:lang w:eastAsia="en-IN"/>
        </w:rPr>
      </w:pPr>
      <w:ins w:id="4" w:author="Unknown">
        <w:r w:rsidRPr="00EE6C09">
          <w:rPr>
            <w:rFonts w:ascii="inherit" w:eastAsia="Times New Roman" w:hAnsi="inherit" w:cs="Arial"/>
            <w:color w:val="656565"/>
            <w:sz w:val="26"/>
            <w:szCs w:val="26"/>
            <w:lang w:eastAsia="en-IN"/>
          </w:rPr>
          <w:t>Data is represented in serialization language(YAML/JSON/XML) which is well structured. Using any of the serialization languages, consist of four major activities.</w:t>
        </w:r>
      </w:ins>
    </w:p>
    <w:p w:rsidR="00EE6C09" w:rsidRPr="00EE6C09" w:rsidRDefault="00EE6C09" w:rsidP="00EE6C09">
      <w:pPr>
        <w:numPr>
          <w:ilvl w:val="0"/>
          <w:numId w:val="6"/>
        </w:numPr>
        <w:shd w:val="clear" w:color="auto" w:fill="FFFFFF"/>
        <w:spacing w:before="300" w:after="300" w:line="240" w:lineRule="auto"/>
        <w:ind w:left="300"/>
        <w:textAlignment w:val="baseline"/>
        <w:rPr>
          <w:ins w:id="5" w:author="Unknown"/>
          <w:rFonts w:ascii="inherit" w:eastAsia="Times New Roman" w:hAnsi="inherit" w:cs="Arial"/>
          <w:color w:val="656565"/>
          <w:sz w:val="26"/>
          <w:szCs w:val="26"/>
          <w:lang w:eastAsia="en-IN"/>
        </w:rPr>
      </w:pPr>
      <w:ins w:id="6" w:author="Unknown">
        <w:r w:rsidRPr="00EE6C09">
          <w:rPr>
            <w:rFonts w:ascii="inherit" w:eastAsia="Times New Roman" w:hAnsi="inherit" w:cs="Arial"/>
            <w:color w:val="656565"/>
            <w:sz w:val="26"/>
            <w:szCs w:val="26"/>
            <w:lang w:eastAsia="en-IN"/>
          </w:rPr>
          <w:t>You need to parse the content from this serialization language.</w:t>
        </w:r>
      </w:ins>
    </w:p>
    <w:p w:rsidR="00EE6C09" w:rsidRPr="00EE6C09" w:rsidRDefault="00EE6C09" w:rsidP="00EE6C09">
      <w:pPr>
        <w:numPr>
          <w:ilvl w:val="0"/>
          <w:numId w:val="6"/>
        </w:numPr>
        <w:shd w:val="clear" w:color="auto" w:fill="FFFFFF"/>
        <w:spacing w:before="300" w:after="300" w:line="240" w:lineRule="auto"/>
        <w:ind w:left="300"/>
        <w:textAlignment w:val="baseline"/>
        <w:rPr>
          <w:ins w:id="7" w:author="Unknown"/>
          <w:rFonts w:ascii="inherit" w:eastAsia="Times New Roman" w:hAnsi="inherit" w:cs="Arial"/>
          <w:color w:val="656565"/>
          <w:sz w:val="26"/>
          <w:szCs w:val="26"/>
          <w:lang w:eastAsia="en-IN"/>
        </w:rPr>
      </w:pPr>
      <w:ins w:id="8" w:author="Unknown">
        <w:r w:rsidRPr="00EE6C09">
          <w:rPr>
            <w:rFonts w:ascii="inherit" w:eastAsia="Times New Roman" w:hAnsi="inherit" w:cs="Arial"/>
            <w:color w:val="656565"/>
            <w:sz w:val="26"/>
            <w:szCs w:val="26"/>
            <w:lang w:eastAsia="en-IN"/>
          </w:rPr>
          <w:t>Read the required values.</w:t>
        </w:r>
      </w:ins>
    </w:p>
    <w:p w:rsidR="00EE6C09" w:rsidRPr="00EE6C09" w:rsidRDefault="00EE6C09" w:rsidP="00EE6C09">
      <w:pPr>
        <w:numPr>
          <w:ilvl w:val="0"/>
          <w:numId w:val="6"/>
        </w:numPr>
        <w:shd w:val="clear" w:color="auto" w:fill="FFFFFF"/>
        <w:spacing w:before="300" w:after="300" w:line="240" w:lineRule="auto"/>
        <w:ind w:left="300"/>
        <w:textAlignment w:val="baseline"/>
        <w:rPr>
          <w:ins w:id="9" w:author="Unknown"/>
          <w:rFonts w:ascii="inherit" w:eastAsia="Times New Roman" w:hAnsi="inherit" w:cs="Arial"/>
          <w:color w:val="656565"/>
          <w:sz w:val="26"/>
          <w:szCs w:val="26"/>
          <w:lang w:eastAsia="en-IN"/>
        </w:rPr>
      </w:pPr>
      <w:ins w:id="10" w:author="Unknown">
        <w:r w:rsidRPr="00EE6C09">
          <w:rPr>
            <w:rFonts w:ascii="inherit" w:eastAsia="Times New Roman" w:hAnsi="inherit" w:cs="Arial"/>
            <w:color w:val="656565"/>
            <w:sz w:val="26"/>
            <w:szCs w:val="26"/>
            <w:lang w:eastAsia="en-IN"/>
          </w:rPr>
          <w:t>Manipulate those values.</w:t>
        </w:r>
      </w:ins>
    </w:p>
    <w:p w:rsidR="00EE6C09" w:rsidRPr="00EE6C09" w:rsidRDefault="00EE6C09" w:rsidP="00EE6C09">
      <w:pPr>
        <w:numPr>
          <w:ilvl w:val="0"/>
          <w:numId w:val="6"/>
        </w:numPr>
        <w:shd w:val="clear" w:color="auto" w:fill="FFFFFF"/>
        <w:spacing w:before="300" w:after="300" w:line="240" w:lineRule="auto"/>
        <w:ind w:left="300"/>
        <w:textAlignment w:val="baseline"/>
        <w:rPr>
          <w:ins w:id="11" w:author="Unknown"/>
          <w:rFonts w:ascii="inherit" w:eastAsia="Times New Roman" w:hAnsi="inherit" w:cs="Arial"/>
          <w:color w:val="656565"/>
          <w:sz w:val="26"/>
          <w:szCs w:val="26"/>
          <w:lang w:eastAsia="en-IN"/>
        </w:rPr>
      </w:pPr>
      <w:ins w:id="12" w:author="Unknown">
        <w:r w:rsidRPr="00EE6C09">
          <w:rPr>
            <w:rFonts w:ascii="inherit" w:eastAsia="Times New Roman" w:hAnsi="inherit" w:cs="Arial"/>
            <w:color w:val="656565"/>
            <w:sz w:val="26"/>
            <w:szCs w:val="26"/>
            <w:lang w:eastAsia="en-IN"/>
          </w:rPr>
          <w:t>Further, you may need to store manipulated values back serialization language file.</w:t>
        </w:r>
      </w:ins>
    </w:p>
    <w:p w:rsidR="00EE6C09" w:rsidRPr="00EE6C09" w:rsidRDefault="00EE6C09" w:rsidP="00EE6C09">
      <w:pPr>
        <w:shd w:val="clear" w:color="auto" w:fill="FFFFFF"/>
        <w:spacing w:before="225" w:after="0" w:line="240" w:lineRule="auto"/>
        <w:textAlignment w:val="baseline"/>
        <w:rPr>
          <w:ins w:id="13" w:author="Unknown"/>
          <w:rFonts w:ascii="inherit" w:eastAsia="Times New Roman" w:hAnsi="inherit" w:cs="Arial"/>
          <w:color w:val="656565"/>
          <w:sz w:val="26"/>
          <w:szCs w:val="26"/>
          <w:lang w:eastAsia="en-IN"/>
        </w:rPr>
      </w:pPr>
      <w:ins w:id="14" w:author="Unknown">
        <w:r w:rsidRPr="00EE6C09">
          <w:rPr>
            <w:rFonts w:ascii="inherit" w:eastAsia="Times New Roman" w:hAnsi="inherit" w:cs="Arial"/>
            <w:color w:val="656565"/>
            <w:sz w:val="26"/>
            <w:szCs w:val="26"/>
            <w:lang w:eastAsia="en-IN"/>
          </w:rPr>
          <w:t>To do all these development activities, you have to write the code for parsing.</w:t>
        </w:r>
      </w:ins>
    </w:p>
    <w:p w:rsidR="00EE6C09" w:rsidRPr="00EE6C09" w:rsidRDefault="00EE6C09" w:rsidP="00EE6C09">
      <w:pPr>
        <w:shd w:val="clear" w:color="auto" w:fill="FFFFFF"/>
        <w:spacing w:before="300" w:after="300" w:line="240" w:lineRule="auto"/>
        <w:textAlignment w:val="baseline"/>
        <w:rPr>
          <w:ins w:id="15" w:author="Unknown"/>
          <w:rFonts w:ascii="inherit" w:eastAsia="Times New Roman" w:hAnsi="inherit" w:cs="Arial"/>
          <w:color w:val="656565"/>
          <w:sz w:val="26"/>
          <w:szCs w:val="26"/>
          <w:lang w:eastAsia="en-IN"/>
        </w:rPr>
      </w:pPr>
      <w:ins w:id="16" w:author="Unknown">
        <w:r w:rsidRPr="00EE6C09">
          <w:rPr>
            <w:rFonts w:ascii="inherit" w:eastAsia="Times New Roman" w:hAnsi="inherit" w:cs="Arial"/>
            <w:color w:val="656565"/>
            <w:sz w:val="26"/>
            <w:szCs w:val="26"/>
            <w:lang w:eastAsia="en-IN"/>
          </w:rPr>
          <w:t>Fortunately, there are so many modules/libraries or open-source code in various core languages (like C, C++, Java…) to parse serialized data.</w:t>
        </w:r>
      </w:ins>
    </w:p>
    <w:p w:rsidR="00EE6C09" w:rsidRPr="00EE6C09" w:rsidRDefault="00EE6C09" w:rsidP="00EE6C09">
      <w:pPr>
        <w:shd w:val="clear" w:color="auto" w:fill="FFFFFF"/>
        <w:spacing w:after="0" w:line="240" w:lineRule="auto"/>
        <w:textAlignment w:val="baseline"/>
        <w:rPr>
          <w:ins w:id="17" w:author="Unknown"/>
          <w:rFonts w:ascii="inherit" w:eastAsia="Times New Roman" w:hAnsi="inherit" w:cs="Arial"/>
          <w:color w:val="656565"/>
          <w:sz w:val="26"/>
          <w:szCs w:val="26"/>
          <w:lang w:eastAsia="en-IN"/>
        </w:rPr>
      </w:pPr>
      <w:ins w:id="18" w:author="Unknown">
        <w:r w:rsidRPr="00EE6C09">
          <w:rPr>
            <w:rFonts w:ascii="inherit" w:eastAsia="Times New Roman" w:hAnsi="inherit" w:cs="Arial"/>
            <w:b/>
            <w:bCs/>
            <w:color w:val="656565"/>
            <w:sz w:val="26"/>
            <w:szCs w:val="26"/>
            <w:lang w:eastAsia="en-IN"/>
          </w:rPr>
          <w:t>Q: Why should not you waste your time writing YAML/JSON/XML parser?</w:t>
        </w:r>
      </w:ins>
    </w:p>
    <w:p w:rsidR="00EE6C09" w:rsidRPr="00EE6C09" w:rsidRDefault="00EE6C09" w:rsidP="00EE6C09">
      <w:pPr>
        <w:shd w:val="clear" w:color="auto" w:fill="FFFFFF"/>
        <w:spacing w:after="0" w:line="240" w:lineRule="auto"/>
        <w:textAlignment w:val="baseline"/>
        <w:rPr>
          <w:ins w:id="19" w:author="Unknown"/>
          <w:rFonts w:ascii="inherit" w:eastAsia="Times New Roman" w:hAnsi="inherit" w:cs="Arial"/>
          <w:color w:val="656565"/>
          <w:sz w:val="26"/>
          <w:szCs w:val="26"/>
          <w:lang w:eastAsia="en-IN"/>
        </w:rPr>
      </w:pPr>
      <w:ins w:id="20" w:author="Unknown">
        <w:r w:rsidRPr="00EE6C09">
          <w:rPr>
            <w:rFonts w:ascii="inherit" w:eastAsia="Times New Roman" w:hAnsi="inherit" w:cs="Arial"/>
            <w:color w:val="656565"/>
            <w:sz w:val="26"/>
            <w:szCs w:val="26"/>
            <w:lang w:eastAsia="en-IN"/>
          </w:rPr>
          <w:t>There can be some mistakes if you develop it by yourself. It’s recommended/good to use prominent existing libraries. It also saves your time.</w:t>
        </w:r>
      </w:ins>
    </w:p>
    <w:p w:rsidR="00EE6C09" w:rsidRPr="00EE6C09" w:rsidRDefault="00EE6C09" w:rsidP="00EE6C09">
      <w:pPr>
        <w:shd w:val="clear" w:color="auto" w:fill="FFFFFF"/>
        <w:spacing w:before="300" w:after="300" w:line="240" w:lineRule="auto"/>
        <w:textAlignment w:val="baseline"/>
        <w:rPr>
          <w:ins w:id="21" w:author="Unknown"/>
          <w:rFonts w:ascii="inherit" w:eastAsia="Times New Roman" w:hAnsi="inherit" w:cs="Arial"/>
          <w:color w:val="656565"/>
          <w:sz w:val="26"/>
          <w:szCs w:val="26"/>
          <w:lang w:eastAsia="en-IN"/>
        </w:rPr>
      </w:pPr>
      <w:ins w:id="22" w:author="Unknown">
        <w:r w:rsidRPr="00EE6C09">
          <w:rPr>
            <w:rFonts w:ascii="inherit" w:eastAsia="Times New Roman" w:hAnsi="inherit" w:cs="Arial"/>
            <w:color w:val="656565"/>
            <w:sz w:val="26"/>
            <w:szCs w:val="26"/>
            <w:lang w:eastAsia="en-IN"/>
          </w:rPr>
          <w:lastRenderedPageBreak/>
          <w:t>So before using serialization language in your project; research, find parsing libraries, read documents. Find compatibility of the parser to use in your project.</w:t>
        </w:r>
      </w:ins>
    </w:p>
    <w:p w:rsidR="00EE6C09" w:rsidRPr="00EE6C09" w:rsidRDefault="00EE6C09" w:rsidP="00EE6C09">
      <w:pPr>
        <w:shd w:val="clear" w:color="auto" w:fill="FFFFFF"/>
        <w:spacing w:before="300" w:after="300" w:line="240" w:lineRule="auto"/>
        <w:textAlignment w:val="baseline"/>
        <w:rPr>
          <w:ins w:id="23" w:author="Unknown"/>
          <w:rFonts w:ascii="inherit" w:eastAsia="Times New Roman" w:hAnsi="inherit" w:cs="Arial"/>
          <w:color w:val="656565"/>
          <w:sz w:val="26"/>
          <w:szCs w:val="26"/>
          <w:lang w:eastAsia="en-IN"/>
        </w:rPr>
      </w:pPr>
      <w:ins w:id="24" w:author="Unknown">
        <w:r w:rsidRPr="00EE6C09">
          <w:rPr>
            <w:rFonts w:ascii="inherit" w:eastAsia="Times New Roman" w:hAnsi="inherit" w:cs="Arial"/>
            <w:color w:val="656565"/>
            <w:sz w:val="26"/>
            <w:szCs w:val="26"/>
            <w:lang w:eastAsia="en-IN"/>
          </w:rPr>
          <w:t>If you get the parsing libraries as per your requirement, you have almost curated all data handling activities. Isn’t it easy to call simple one function to parse values rather than parsing it manually?</w:t>
        </w:r>
      </w:ins>
    </w:p>
    <w:p w:rsidR="00EE6C09" w:rsidRPr="00EE6C09" w:rsidRDefault="00EE6C09" w:rsidP="00EE6C09">
      <w:pPr>
        <w:shd w:val="clear" w:color="auto" w:fill="FFFFFF"/>
        <w:spacing w:before="300" w:after="300" w:line="240" w:lineRule="auto"/>
        <w:textAlignment w:val="baseline"/>
        <w:rPr>
          <w:ins w:id="25" w:author="Unknown"/>
          <w:rFonts w:ascii="inherit" w:eastAsia="Times New Roman" w:hAnsi="inherit" w:cs="Arial"/>
          <w:color w:val="656565"/>
          <w:sz w:val="26"/>
          <w:szCs w:val="26"/>
          <w:lang w:eastAsia="en-IN"/>
        </w:rPr>
      </w:pPr>
      <w:ins w:id="26" w:author="Unknown">
        <w:r w:rsidRPr="00EE6C09">
          <w:rPr>
            <w:rFonts w:ascii="inherit" w:eastAsia="Times New Roman" w:hAnsi="inherit" w:cs="Arial"/>
            <w:color w:val="656565"/>
            <w:sz w:val="26"/>
            <w:szCs w:val="26"/>
            <w:lang w:eastAsia="en-IN"/>
          </w:rPr>
          <w:t>So for the programmer, it is easy to choose YAML vs JSON vs XML by the availability of the data parser.</w:t>
        </w:r>
      </w:ins>
    </w:p>
    <w:p w:rsidR="003B5D06" w:rsidRDefault="00EE6C09" w:rsidP="00EE6C09">
      <w:pPr>
        <w:shd w:val="clear" w:color="auto" w:fill="FFFFFF"/>
        <w:spacing w:after="0" w:line="240" w:lineRule="auto"/>
        <w:jc w:val="center"/>
        <w:textAlignment w:val="baseline"/>
        <w:outlineLvl w:val="2"/>
      </w:pPr>
    </w:p>
    <w:sectPr w:rsidR="003B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0C67"/>
    <w:multiLevelType w:val="multilevel"/>
    <w:tmpl w:val="ECD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041C7"/>
    <w:multiLevelType w:val="multilevel"/>
    <w:tmpl w:val="7F5ED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95EE6"/>
    <w:multiLevelType w:val="multilevel"/>
    <w:tmpl w:val="E84A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218AD"/>
    <w:multiLevelType w:val="multilevel"/>
    <w:tmpl w:val="C73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935F03"/>
    <w:multiLevelType w:val="multilevel"/>
    <w:tmpl w:val="642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4614A"/>
    <w:multiLevelType w:val="multilevel"/>
    <w:tmpl w:val="4D36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B07356"/>
    <w:multiLevelType w:val="multilevel"/>
    <w:tmpl w:val="E70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DF7504"/>
    <w:multiLevelType w:val="multilevel"/>
    <w:tmpl w:val="DDBE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7A5979"/>
    <w:multiLevelType w:val="multilevel"/>
    <w:tmpl w:val="7D6C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5"/>
  </w:num>
  <w:num w:numId="4">
    <w:abstractNumId w:val="3"/>
  </w:num>
  <w:num w:numId="5">
    <w:abstractNumId w:val="8"/>
  </w:num>
  <w:num w:numId="6">
    <w:abstractNumId w:val="6"/>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C09"/>
    <w:rsid w:val="007D3041"/>
    <w:rsid w:val="009327B5"/>
    <w:rsid w:val="00EE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6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E6C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6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E6C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E6C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0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E6C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6C0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E6C0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E6C09"/>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EE6C09"/>
    <w:rPr>
      <w:color w:val="0000FF"/>
      <w:u w:val="single"/>
    </w:rPr>
  </w:style>
  <w:style w:type="paragraph" w:styleId="NormalWeb">
    <w:name w:val="Normal (Web)"/>
    <w:basedOn w:val="Normal"/>
    <w:uiPriority w:val="99"/>
    <w:semiHidden/>
    <w:unhideWhenUsed/>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E6C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E6C0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E6C0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E6C09"/>
    <w:rPr>
      <w:rFonts w:ascii="Arial" w:eastAsia="Times New Roman" w:hAnsi="Arial" w:cs="Arial"/>
      <w:vanish/>
      <w:sz w:val="16"/>
      <w:szCs w:val="16"/>
      <w:lang w:eastAsia="en-IN"/>
    </w:rPr>
  </w:style>
  <w:style w:type="character" w:customStyle="1" w:styleId="fm-meta-data">
    <w:name w:val="fm-meta-data"/>
    <w:basedOn w:val="DefaultParagraphFont"/>
    <w:rsid w:val="00EE6C09"/>
  </w:style>
  <w:style w:type="character" w:customStyle="1" w:styleId="slash">
    <w:name w:val="slash"/>
    <w:basedOn w:val="DefaultParagraphFont"/>
    <w:rsid w:val="00EE6C09"/>
  </w:style>
  <w:style w:type="paragraph" w:customStyle="1" w:styleId="ez-toc-title">
    <w:name w:val="ez-toc-title"/>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6C09"/>
    <w:rPr>
      <w:i/>
      <w:iCs/>
    </w:rPr>
  </w:style>
  <w:style w:type="character" w:styleId="HTMLCode">
    <w:name w:val="HTML Code"/>
    <w:basedOn w:val="DefaultParagraphFont"/>
    <w:uiPriority w:val="99"/>
    <w:semiHidden/>
    <w:unhideWhenUsed/>
    <w:rsid w:val="00EE6C09"/>
    <w:rPr>
      <w:rFonts w:ascii="Courier New" w:eastAsia="Times New Roman" w:hAnsi="Courier New" w:cs="Courier New"/>
      <w:sz w:val="20"/>
      <w:szCs w:val="20"/>
    </w:rPr>
  </w:style>
  <w:style w:type="character" w:styleId="Strong">
    <w:name w:val="Strong"/>
    <w:basedOn w:val="DefaultParagraphFont"/>
    <w:uiPriority w:val="22"/>
    <w:qFormat/>
    <w:rsid w:val="00EE6C09"/>
    <w:rPr>
      <w:b/>
      <w:bCs/>
    </w:rPr>
  </w:style>
  <w:style w:type="paragraph" w:styleId="HTMLPreformatted">
    <w:name w:val="HTML Preformatted"/>
    <w:basedOn w:val="Normal"/>
    <w:link w:val="HTMLPreformattedChar"/>
    <w:uiPriority w:val="99"/>
    <w:semiHidden/>
    <w:unhideWhenUsed/>
    <w:rsid w:val="00EE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6C09"/>
    <w:rPr>
      <w:rFonts w:ascii="Courier New" w:eastAsia="Times New Roman" w:hAnsi="Courier New" w:cs="Courier New"/>
      <w:sz w:val="20"/>
      <w:szCs w:val="20"/>
      <w:lang w:eastAsia="en-IN"/>
    </w:rPr>
  </w:style>
  <w:style w:type="paragraph" w:customStyle="1" w:styleId="comment-form-comment">
    <w:name w:val="comment-form-commen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text">
    <w:name w:val="copyright-tex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counter">
    <w:name w:val="statcounter"/>
    <w:basedOn w:val="DefaultParagraphFont"/>
    <w:rsid w:val="00EE6C09"/>
  </w:style>
  <w:style w:type="paragraph" w:styleId="BalloonText">
    <w:name w:val="Balloon Text"/>
    <w:basedOn w:val="Normal"/>
    <w:link w:val="BalloonTextChar"/>
    <w:uiPriority w:val="99"/>
    <w:semiHidden/>
    <w:unhideWhenUsed/>
    <w:rsid w:val="00EE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6C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E6C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E6C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E6C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EE6C0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C0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E6C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E6C0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E6C0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EE6C09"/>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unhideWhenUsed/>
    <w:rsid w:val="00EE6C09"/>
    <w:rPr>
      <w:color w:val="0000FF"/>
      <w:u w:val="single"/>
    </w:rPr>
  </w:style>
  <w:style w:type="paragraph" w:styleId="NormalWeb">
    <w:name w:val="Normal (Web)"/>
    <w:basedOn w:val="Normal"/>
    <w:uiPriority w:val="99"/>
    <w:semiHidden/>
    <w:unhideWhenUsed/>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E6C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E6C09"/>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E6C09"/>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E6C09"/>
    <w:rPr>
      <w:rFonts w:ascii="Arial" w:eastAsia="Times New Roman" w:hAnsi="Arial" w:cs="Arial"/>
      <w:vanish/>
      <w:sz w:val="16"/>
      <w:szCs w:val="16"/>
      <w:lang w:eastAsia="en-IN"/>
    </w:rPr>
  </w:style>
  <w:style w:type="character" w:customStyle="1" w:styleId="fm-meta-data">
    <w:name w:val="fm-meta-data"/>
    <w:basedOn w:val="DefaultParagraphFont"/>
    <w:rsid w:val="00EE6C09"/>
  </w:style>
  <w:style w:type="character" w:customStyle="1" w:styleId="slash">
    <w:name w:val="slash"/>
    <w:basedOn w:val="DefaultParagraphFont"/>
    <w:rsid w:val="00EE6C09"/>
  </w:style>
  <w:style w:type="paragraph" w:customStyle="1" w:styleId="ez-toc-title">
    <w:name w:val="ez-toc-title"/>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E6C09"/>
    <w:rPr>
      <w:i/>
      <w:iCs/>
    </w:rPr>
  </w:style>
  <w:style w:type="character" w:styleId="HTMLCode">
    <w:name w:val="HTML Code"/>
    <w:basedOn w:val="DefaultParagraphFont"/>
    <w:uiPriority w:val="99"/>
    <w:semiHidden/>
    <w:unhideWhenUsed/>
    <w:rsid w:val="00EE6C09"/>
    <w:rPr>
      <w:rFonts w:ascii="Courier New" w:eastAsia="Times New Roman" w:hAnsi="Courier New" w:cs="Courier New"/>
      <w:sz w:val="20"/>
      <w:szCs w:val="20"/>
    </w:rPr>
  </w:style>
  <w:style w:type="character" w:styleId="Strong">
    <w:name w:val="Strong"/>
    <w:basedOn w:val="DefaultParagraphFont"/>
    <w:uiPriority w:val="22"/>
    <w:qFormat/>
    <w:rsid w:val="00EE6C09"/>
    <w:rPr>
      <w:b/>
      <w:bCs/>
    </w:rPr>
  </w:style>
  <w:style w:type="paragraph" w:styleId="HTMLPreformatted">
    <w:name w:val="HTML Preformatted"/>
    <w:basedOn w:val="Normal"/>
    <w:link w:val="HTMLPreformattedChar"/>
    <w:uiPriority w:val="99"/>
    <w:semiHidden/>
    <w:unhideWhenUsed/>
    <w:rsid w:val="00EE6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E6C09"/>
    <w:rPr>
      <w:rFonts w:ascii="Courier New" w:eastAsia="Times New Roman" w:hAnsi="Courier New" w:cs="Courier New"/>
      <w:sz w:val="20"/>
      <w:szCs w:val="20"/>
      <w:lang w:eastAsia="en-IN"/>
    </w:rPr>
  </w:style>
  <w:style w:type="paragraph" w:customStyle="1" w:styleId="comment-form-comment">
    <w:name w:val="comment-form-commen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cookies-consent">
    <w:name w:val="comment-form-cookies-consen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pyright-text">
    <w:name w:val="copyright-text"/>
    <w:basedOn w:val="Normal"/>
    <w:rsid w:val="00EE6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atcounter">
    <w:name w:val="statcounter"/>
    <w:basedOn w:val="DefaultParagraphFont"/>
    <w:rsid w:val="00EE6C09"/>
  </w:style>
  <w:style w:type="paragraph" w:styleId="BalloonText">
    <w:name w:val="Balloon Text"/>
    <w:basedOn w:val="Normal"/>
    <w:link w:val="BalloonTextChar"/>
    <w:uiPriority w:val="99"/>
    <w:semiHidden/>
    <w:unhideWhenUsed/>
    <w:rsid w:val="00EE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745641">
      <w:bodyDiv w:val="1"/>
      <w:marLeft w:val="0"/>
      <w:marRight w:val="0"/>
      <w:marTop w:val="0"/>
      <w:marBottom w:val="0"/>
      <w:divBdr>
        <w:top w:val="none" w:sz="0" w:space="0" w:color="auto"/>
        <w:left w:val="none" w:sz="0" w:space="0" w:color="auto"/>
        <w:bottom w:val="none" w:sz="0" w:space="0" w:color="auto"/>
        <w:right w:val="none" w:sz="0" w:space="0" w:color="auto"/>
      </w:divBdr>
      <w:divsChild>
        <w:div w:id="177812439">
          <w:marLeft w:val="0"/>
          <w:marRight w:val="0"/>
          <w:marTop w:val="0"/>
          <w:marBottom w:val="0"/>
          <w:divBdr>
            <w:top w:val="none" w:sz="0" w:space="0" w:color="auto"/>
            <w:left w:val="none" w:sz="0" w:space="0" w:color="auto"/>
            <w:bottom w:val="none" w:sz="0" w:space="0" w:color="auto"/>
            <w:right w:val="none" w:sz="0" w:space="0" w:color="auto"/>
          </w:divBdr>
          <w:divsChild>
            <w:div w:id="1762334500">
              <w:marLeft w:val="0"/>
              <w:marRight w:val="0"/>
              <w:marTop w:val="0"/>
              <w:marBottom w:val="0"/>
              <w:divBdr>
                <w:top w:val="none" w:sz="0" w:space="0" w:color="auto"/>
                <w:left w:val="none" w:sz="0" w:space="0" w:color="auto"/>
                <w:bottom w:val="none" w:sz="0" w:space="0" w:color="auto"/>
                <w:right w:val="none" w:sz="0" w:space="0" w:color="auto"/>
              </w:divBdr>
              <w:divsChild>
                <w:div w:id="304819813">
                  <w:marLeft w:val="0"/>
                  <w:marRight w:val="0"/>
                  <w:marTop w:val="0"/>
                  <w:marBottom w:val="0"/>
                  <w:divBdr>
                    <w:top w:val="none" w:sz="0" w:space="0" w:color="auto"/>
                    <w:left w:val="none" w:sz="0" w:space="0" w:color="auto"/>
                    <w:bottom w:val="none" w:sz="0" w:space="0" w:color="auto"/>
                    <w:right w:val="none" w:sz="0" w:space="0" w:color="auto"/>
                  </w:divBdr>
                  <w:divsChild>
                    <w:div w:id="665741954">
                      <w:marLeft w:val="0"/>
                      <w:marRight w:val="0"/>
                      <w:marTop w:val="0"/>
                      <w:marBottom w:val="0"/>
                      <w:divBdr>
                        <w:top w:val="none" w:sz="0" w:space="0" w:color="auto"/>
                        <w:left w:val="none" w:sz="0" w:space="0" w:color="auto"/>
                        <w:bottom w:val="none" w:sz="0" w:space="0" w:color="auto"/>
                        <w:right w:val="none" w:sz="0" w:space="0" w:color="auto"/>
                      </w:divBdr>
                      <w:divsChild>
                        <w:div w:id="664239060">
                          <w:marLeft w:val="0"/>
                          <w:marRight w:val="0"/>
                          <w:marTop w:val="0"/>
                          <w:marBottom w:val="0"/>
                          <w:divBdr>
                            <w:top w:val="none" w:sz="0" w:space="0" w:color="auto"/>
                            <w:left w:val="none" w:sz="0" w:space="0" w:color="auto"/>
                            <w:bottom w:val="none" w:sz="0" w:space="0" w:color="auto"/>
                            <w:right w:val="none" w:sz="0" w:space="0" w:color="auto"/>
                          </w:divBdr>
                          <w:divsChild>
                            <w:div w:id="699935358">
                              <w:marLeft w:val="0"/>
                              <w:marRight w:val="0"/>
                              <w:marTop w:val="0"/>
                              <w:marBottom w:val="0"/>
                              <w:divBdr>
                                <w:top w:val="none" w:sz="0" w:space="0" w:color="auto"/>
                                <w:left w:val="none" w:sz="0" w:space="0" w:color="auto"/>
                                <w:bottom w:val="none" w:sz="0" w:space="0" w:color="auto"/>
                                <w:right w:val="none" w:sz="0" w:space="0" w:color="auto"/>
                              </w:divBdr>
                              <w:divsChild>
                                <w:div w:id="3260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0695">
                  <w:marLeft w:val="0"/>
                  <w:marRight w:val="0"/>
                  <w:marTop w:val="0"/>
                  <w:marBottom w:val="0"/>
                  <w:divBdr>
                    <w:top w:val="none" w:sz="0" w:space="0" w:color="auto"/>
                    <w:left w:val="none" w:sz="0" w:space="0" w:color="auto"/>
                    <w:bottom w:val="none" w:sz="0" w:space="0" w:color="auto"/>
                    <w:right w:val="none" w:sz="0" w:space="0" w:color="auto"/>
                  </w:divBdr>
                  <w:divsChild>
                    <w:div w:id="80488897">
                      <w:marLeft w:val="0"/>
                      <w:marRight w:val="0"/>
                      <w:marTop w:val="0"/>
                      <w:marBottom w:val="0"/>
                      <w:divBdr>
                        <w:top w:val="none" w:sz="0" w:space="0" w:color="auto"/>
                        <w:left w:val="none" w:sz="0" w:space="0" w:color="auto"/>
                        <w:bottom w:val="none" w:sz="0" w:space="0" w:color="auto"/>
                        <w:right w:val="none" w:sz="0" w:space="0" w:color="auto"/>
                      </w:divBdr>
                      <w:divsChild>
                        <w:div w:id="622270723">
                          <w:marLeft w:val="0"/>
                          <w:marRight w:val="0"/>
                          <w:marTop w:val="0"/>
                          <w:marBottom w:val="0"/>
                          <w:divBdr>
                            <w:top w:val="none" w:sz="0" w:space="0" w:color="auto"/>
                            <w:left w:val="none" w:sz="0" w:space="0" w:color="auto"/>
                            <w:bottom w:val="none" w:sz="0" w:space="0" w:color="auto"/>
                            <w:right w:val="none" w:sz="0" w:space="0" w:color="auto"/>
                          </w:divBdr>
                          <w:divsChild>
                            <w:div w:id="1701929694">
                              <w:marLeft w:val="450"/>
                              <w:marRight w:val="450"/>
                              <w:marTop w:val="0"/>
                              <w:marBottom w:val="0"/>
                              <w:divBdr>
                                <w:top w:val="none" w:sz="0" w:space="0" w:color="auto"/>
                                <w:left w:val="none" w:sz="0" w:space="0" w:color="auto"/>
                                <w:bottom w:val="none" w:sz="0" w:space="0" w:color="auto"/>
                                <w:right w:val="none" w:sz="0" w:space="0" w:color="auto"/>
                              </w:divBdr>
                            </w:div>
                            <w:div w:id="1149977122">
                              <w:marLeft w:val="0"/>
                              <w:marRight w:val="0"/>
                              <w:marTop w:val="0"/>
                              <w:marBottom w:val="0"/>
                              <w:divBdr>
                                <w:top w:val="none" w:sz="0" w:space="0" w:color="auto"/>
                                <w:left w:val="none" w:sz="0" w:space="0" w:color="auto"/>
                                <w:bottom w:val="none" w:sz="0" w:space="0" w:color="auto"/>
                                <w:right w:val="none" w:sz="0" w:space="0" w:color="auto"/>
                              </w:divBdr>
                              <w:divsChild>
                                <w:div w:id="20852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41449">
                  <w:marLeft w:val="0"/>
                  <w:marRight w:val="0"/>
                  <w:marTop w:val="0"/>
                  <w:marBottom w:val="0"/>
                  <w:divBdr>
                    <w:top w:val="none" w:sz="0" w:space="0" w:color="auto"/>
                    <w:left w:val="none" w:sz="0" w:space="0" w:color="auto"/>
                    <w:bottom w:val="none" w:sz="0" w:space="0" w:color="auto"/>
                    <w:right w:val="none" w:sz="0" w:space="0" w:color="auto"/>
                  </w:divBdr>
                  <w:divsChild>
                    <w:div w:id="2071148766">
                      <w:marLeft w:val="0"/>
                      <w:marRight w:val="0"/>
                      <w:marTop w:val="0"/>
                      <w:marBottom w:val="0"/>
                      <w:divBdr>
                        <w:top w:val="none" w:sz="0" w:space="0" w:color="auto"/>
                        <w:left w:val="none" w:sz="0" w:space="0" w:color="auto"/>
                        <w:bottom w:val="none" w:sz="0" w:space="0" w:color="auto"/>
                        <w:right w:val="none" w:sz="0" w:space="0" w:color="auto"/>
                      </w:divBdr>
                      <w:divsChild>
                        <w:div w:id="1018383962">
                          <w:marLeft w:val="0"/>
                          <w:marRight w:val="0"/>
                          <w:marTop w:val="0"/>
                          <w:marBottom w:val="0"/>
                          <w:divBdr>
                            <w:top w:val="none" w:sz="0" w:space="0" w:color="auto"/>
                            <w:left w:val="none" w:sz="0" w:space="0" w:color="auto"/>
                            <w:bottom w:val="none" w:sz="0" w:space="0" w:color="auto"/>
                            <w:right w:val="none" w:sz="0" w:space="0" w:color="auto"/>
                          </w:divBdr>
                          <w:divsChild>
                            <w:div w:id="1493372093">
                              <w:marLeft w:val="0"/>
                              <w:marRight w:val="0"/>
                              <w:marTop w:val="0"/>
                              <w:marBottom w:val="0"/>
                              <w:divBdr>
                                <w:top w:val="none" w:sz="0" w:space="0" w:color="auto"/>
                                <w:left w:val="none" w:sz="0" w:space="0" w:color="auto"/>
                                <w:bottom w:val="none" w:sz="0" w:space="0" w:color="auto"/>
                                <w:right w:val="none" w:sz="0" w:space="0" w:color="auto"/>
                              </w:divBdr>
                              <w:divsChild>
                                <w:div w:id="2126193512">
                                  <w:marLeft w:val="0"/>
                                  <w:marRight w:val="0"/>
                                  <w:marTop w:val="0"/>
                                  <w:marBottom w:val="0"/>
                                  <w:divBdr>
                                    <w:top w:val="none" w:sz="0" w:space="0" w:color="auto"/>
                                    <w:left w:val="none" w:sz="0" w:space="0" w:color="auto"/>
                                    <w:bottom w:val="none" w:sz="0" w:space="0" w:color="auto"/>
                                    <w:right w:val="none" w:sz="0" w:space="0" w:color="auto"/>
                                  </w:divBdr>
                                  <w:divsChild>
                                    <w:div w:id="13811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6591">
                              <w:marLeft w:val="0"/>
                              <w:marRight w:val="0"/>
                              <w:marTop w:val="0"/>
                              <w:marBottom w:val="0"/>
                              <w:divBdr>
                                <w:top w:val="none" w:sz="0" w:space="0" w:color="auto"/>
                                <w:left w:val="none" w:sz="0" w:space="0" w:color="auto"/>
                                <w:bottom w:val="none" w:sz="0" w:space="0" w:color="auto"/>
                                <w:right w:val="none" w:sz="0" w:space="0" w:color="auto"/>
                              </w:divBdr>
                              <w:divsChild>
                                <w:div w:id="1649019094">
                                  <w:marLeft w:val="0"/>
                                  <w:marRight w:val="0"/>
                                  <w:marTop w:val="0"/>
                                  <w:marBottom w:val="0"/>
                                  <w:divBdr>
                                    <w:top w:val="none" w:sz="0" w:space="0" w:color="auto"/>
                                    <w:left w:val="none" w:sz="0" w:space="0" w:color="auto"/>
                                    <w:bottom w:val="none" w:sz="0" w:space="0" w:color="auto"/>
                                    <w:right w:val="none" w:sz="0" w:space="0" w:color="auto"/>
                                  </w:divBdr>
                                  <w:divsChild>
                                    <w:div w:id="443378541">
                                      <w:marLeft w:val="0"/>
                                      <w:marRight w:val="0"/>
                                      <w:marTop w:val="0"/>
                                      <w:marBottom w:val="0"/>
                                      <w:divBdr>
                                        <w:top w:val="none" w:sz="0" w:space="0" w:color="auto"/>
                                        <w:left w:val="none" w:sz="0" w:space="0" w:color="auto"/>
                                        <w:bottom w:val="none" w:sz="0" w:space="0" w:color="auto"/>
                                        <w:right w:val="none" w:sz="0" w:space="0" w:color="auto"/>
                                      </w:divBdr>
                                      <w:divsChild>
                                        <w:div w:id="70097659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098265">
              <w:marLeft w:val="0"/>
              <w:marRight w:val="0"/>
              <w:marTop w:val="0"/>
              <w:marBottom w:val="0"/>
              <w:divBdr>
                <w:top w:val="none" w:sz="0" w:space="0" w:color="auto"/>
                <w:left w:val="none" w:sz="0" w:space="0" w:color="auto"/>
                <w:bottom w:val="none" w:sz="0" w:space="0" w:color="auto"/>
                <w:right w:val="none" w:sz="0" w:space="0" w:color="auto"/>
              </w:divBdr>
              <w:divsChild>
                <w:div w:id="1402604080">
                  <w:marLeft w:val="0"/>
                  <w:marRight w:val="0"/>
                  <w:marTop w:val="0"/>
                  <w:marBottom w:val="0"/>
                  <w:divBdr>
                    <w:top w:val="none" w:sz="0" w:space="0" w:color="auto"/>
                    <w:left w:val="none" w:sz="0" w:space="0" w:color="auto"/>
                    <w:bottom w:val="none" w:sz="0" w:space="0" w:color="auto"/>
                    <w:right w:val="none" w:sz="0" w:space="0" w:color="auto"/>
                  </w:divBdr>
                  <w:divsChild>
                    <w:div w:id="1457331057">
                      <w:marLeft w:val="0"/>
                      <w:marRight w:val="5640"/>
                      <w:marTop w:val="0"/>
                      <w:marBottom w:val="0"/>
                      <w:divBdr>
                        <w:top w:val="none" w:sz="0" w:space="0" w:color="auto"/>
                        <w:left w:val="none" w:sz="0" w:space="0" w:color="auto"/>
                        <w:bottom w:val="none" w:sz="0" w:space="0" w:color="auto"/>
                        <w:right w:val="none" w:sz="0" w:space="0" w:color="auto"/>
                      </w:divBdr>
                      <w:divsChild>
                        <w:div w:id="837577154">
                          <w:marLeft w:val="0"/>
                          <w:marRight w:val="0"/>
                          <w:marTop w:val="0"/>
                          <w:marBottom w:val="0"/>
                          <w:divBdr>
                            <w:top w:val="none" w:sz="0" w:space="0" w:color="auto"/>
                            <w:left w:val="none" w:sz="0" w:space="0" w:color="auto"/>
                            <w:bottom w:val="none" w:sz="0" w:space="0" w:color="auto"/>
                            <w:right w:val="none" w:sz="0" w:space="0" w:color="auto"/>
                          </w:divBdr>
                          <w:divsChild>
                            <w:div w:id="587612923">
                              <w:marLeft w:val="0"/>
                              <w:marRight w:val="0"/>
                              <w:marTop w:val="0"/>
                              <w:marBottom w:val="0"/>
                              <w:divBdr>
                                <w:top w:val="none" w:sz="0" w:space="0" w:color="auto"/>
                                <w:left w:val="none" w:sz="0" w:space="0" w:color="auto"/>
                                <w:bottom w:val="none" w:sz="0" w:space="0" w:color="auto"/>
                                <w:right w:val="none" w:sz="0" w:space="0" w:color="auto"/>
                              </w:divBdr>
                              <w:divsChild>
                                <w:div w:id="267347886">
                                  <w:marLeft w:val="0"/>
                                  <w:marRight w:val="0"/>
                                  <w:marTop w:val="0"/>
                                  <w:marBottom w:val="0"/>
                                  <w:divBdr>
                                    <w:top w:val="none" w:sz="0" w:space="0" w:color="auto"/>
                                    <w:left w:val="none" w:sz="0" w:space="0" w:color="auto"/>
                                    <w:bottom w:val="none" w:sz="0" w:space="0" w:color="auto"/>
                                    <w:right w:val="none" w:sz="0" w:space="0" w:color="auto"/>
                                  </w:divBdr>
                                  <w:divsChild>
                                    <w:div w:id="1040016930">
                                      <w:marLeft w:val="0"/>
                                      <w:marRight w:val="0"/>
                                      <w:marTop w:val="0"/>
                                      <w:marBottom w:val="0"/>
                                      <w:divBdr>
                                        <w:top w:val="none" w:sz="0" w:space="0" w:color="auto"/>
                                        <w:left w:val="none" w:sz="0" w:space="0" w:color="auto"/>
                                        <w:bottom w:val="none" w:sz="0" w:space="0" w:color="auto"/>
                                        <w:right w:val="none" w:sz="0" w:space="0" w:color="auto"/>
                                      </w:divBdr>
                                      <w:divsChild>
                                        <w:div w:id="1770345479">
                                          <w:marLeft w:val="0"/>
                                          <w:marRight w:val="0"/>
                                          <w:marTop w:val="0"/>
                                          <w:marBottom w:val="0"/>
                                          <w:divBdr>
                                            <w:top w:val="none" w:sz="0" w:space="0" w:color="auto"/>
                                            <w:left w:val="none" w:sz="0" w:space="0" w:color="auto"/>
                                            <w:bottom w:val="none" w:sz="0" w:space="0" w:color="auto"/>
                                            <w:right w:val="none" w:sz="0" w:space="0" w:color="auto"/>
                                          </w:divBdr>
                                          <w:divsChild>
                                            <w:div w:id="1922330481">
                                              <w:marLeft w:val="0"/>
                                              <w:marRight w:val="0"/>
                                              <w:marTop w:val="0"/>
                                              <w:marBottom w:val="0"/>
                                              <w:divBdr>
                                                <w:top w:val="none" w:sz="0" w:space="0" w:color="auto"/>
                                                <w:left w:val="none" w:sz="0" w:space="0" w:color="auto"/>
                                                <w:bottom w:val="none" w:sz="0" w:space="0" w:color="auto"/>
                                                <w:right w:val="none" w:sz="0" w:space="0" w:color="auto"/>
                                              </w:divBdr>
                                              <w:divsChild>
                                                <w:div w:id="141125145">
                                                  <w:marLeft w:val="0"/>
                                                  <w:marRight w:val="0"/>
                                                  <w:marTop w:val="0"/>
                                                  <w:marBottom w:val="0"/>
                                                  <w:divBdr>
                                                    <w:top w:val="none" w:sz="0" w:space="0" w:color="auto"/>
                                                    <w:left w:val="none" w:sz="0" w:space="0" w:color="auto"/>
                                                    <w:bottom w:val="none" w:sz="0" w:space="0" w:color="auto"/>
                                                    <w:right w:val="none" w:sz="0" w:space="0" w:color="auto"/>
                                                  </w:divBdr>
                                                  <w:divsChild>
                                                    <w:div w:id="229199364">
                                                      <w:marLeft w:val="0"/>
                                                      <w:marRight w:val="0"/>
                                                      <w:marTop w:val="315"/>
                                                      <w:marBottom w:val="300"/>
                                                      <w:divBdr>
                                                        <w:top w:val="none" w:sz="0" w:space="0" w:color="auto"/>
                                                        <w:left w:val="none" w:sz="0" w:space="0" w:color="auto"/>
                                                        <w:bottom w:val="none" w:sz="0" w:space="0" w:color="auto"/>
                                                        <w:right w:val="none" w:sz="0" w:space="0" w:color="auto"/>
                                                      </w:divBdr>
                                                      <w:divsChild>
                                                        <w:div w:id="1214346112">
                                                          <w:marLeft w:val="0"/>
                                                          <w:marRight w:val="0"/>
                                                          <w:marTop w:val="0"/>
                                                          <w:marBottom w:val="0"/>
                                                          <w:divBdr>
                                                            <w:top w:val="none" w:sz="0" w:space="0" w:color="auto"/>
                                                            <w:left w:val="none" w:sz="0" w:space="0" w:color="auto"/>
                                                            <w:bottom w:val="none" w:sz="0" w:space="0" w:color="auto"/>
                                                            <w:right w:val="none" w:sz="0" w:space="0" w:color="auto"/>
                                                          </w:divBdr>
                                                        </w:div>
                                                        <w:div w:id="1334534111">
                                                          <w:marLeft w:val="0"/>
                                                          <w:marRight w:val="0"/>
                                                          <w:marTop w:val="0"/>
                                                          <w:marBottom w:val="0"/>
                                                          <w:divBdr>
                                                            <w:top w:val="none" w:sz="0" w:space="0" w:color="auto"/>
                                                            <w:left w:val="none" w:sz="0" w:space="0" w:color="auto"/>
                                                            <w:bottom w:val="none" w:sz="0" w:space="0" w:color="auto"/>
                                                            <w:right w:val="none" w:sz="0" w:space="0" w:color="auto"/>
                                                          </w:divBdr>
                                                          <w:divsChild>
                                                            <w:div w:id="6806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00">
                                                      <w:marLeft w:val="0"/>
                                                      <w:marRight w:val="0"/>
                                                      <w:marTop w:val="0"/>
                                                      <w:marBottom w:val="0"/>
                                                      <w:divBdr>
                                                        <w:top w:val="none" w:sz="0" w:space="0" w:color="auto"/>
                                                        <w:left w:val="none" w:sz="0" w:space="0" w:color="auto"/>
                                                        <w:bottom w:val="none" w:sz="0" w:space="0" w:color="auto"/>
                                                        <w:right w:val="none" w:sz="0" w:space="0" w:color="auto"/>
                                                      </w:divBdr>
                                                      <w:divsChild>
                                                        <w:div w:id="1778911380">
                                                          <w:marLeft w:val="0"/>
                                                          <w:marRight w:val="0"/>
                                                          <w:marTop w:val="600"/>
                                                          <w:marBottom w:val="600"/>
                                                          <w:divBdr>
                                                            <w:top w:val="single" w:sz="6" w:space="4" w:color="FFFFFF"/>
                                                            <w:left w:val="single" w:sz="6" w:space="15" w:color="FFFFFF"/>
                                                            <w:bottom w:val="single" w:sz="6" w:space="15" w:color="FFFFFF"/>
                                                            <w:right w:val="single" w:sz="6" w:space="15" w:color="FFFFFF"/>
                                                          </w:divBdr>
                                                          <w:divsChild>
                                                            <w:div w:id="180095719">
                                                              <w:marLeft w:val="0"/>
                                                              <w:marRight w:val="0"/>
                                                              <w:marTop w:val="0"/>
                                                              <w:marBottom w:val="0"/>
                                                              <w:divBdr>
                                                                <w:top w:val="none" w:sz="0" w:space="0" w:color="auto"/>
                                                                <w:left w:val="none" w:sz="0" w:space="0" w:color="auto"/>
                                                                <w:bottom w:val="none" w:sz="0" w:space="0" w:color="auto"/>
                                                                <w:right w:val="none" w:sz="0" w:space="0" w:color="auto"/>
                                                              </w:divBdr>
                                                            </w:div>
                                                          </w:divsChild>
                                                        </w:div>
                                                        <w:div w:id="908534331">
                                                          <w:marLeft w:val="0"/>
                                                          <w:marRight w:val="0"/>
                                                          <w:marTop w:val="0"/>
                                                          <w:marBottom w:val="0"/>
                                                          <w:divBdr>
                                                            <w:top w:val="none" w:sz="0" w:space="0" w:color="auto"/>
                                                            <w:left w:val="none" w:sz="0" w:space="0" w:color="auto"/>
                                                            <w:bottom w:val="none" w:sz="0" w:space="0" w:color="auto"/>
                                                            <w:right w:val="none" w:sz="0" w:space="0" w:color="auto"/>
                                                          </w:divBdr>
                                                          <w:divsChild>
                                                            <w:div w:id="1088309685">
                                                              <w:marLeft w:val="0"/>
                                                              <w:marRight w:val="0"/>
                                                              <w:marTop w:val="0"/>
                                                              <w:marBottom w:val="0"/>
                                                              <w:divBdr>
                                                                <w:top w:val="none" w:sz="0" w:space="0" w:color="auto"/>
                                                                <w:left w:val="none" w:sz="0" w:space="0" w:color="auto"/>
                                                                <w:bottom w:val="none" w:sz="0" w:space="0" w:color="auto"/>
                                                                <w:right w:val="none" w:sz="0" w:space="0" w:color="auto"/>
                                                              </w:divBdr>
                                                              <w:divsChild>
                                                                <w:div w:id="88241699">
                                                                  <w:marLeft w:val="0"/>
                                                                  <w:marRight w:val="0"/>
                                                                  <w:marTop w:val="0"/>
                                                                  <w:marBottom w:val="0"/>
                                                                  <w:divBdr>
                                                                    <w:top w:val="none" w:sz="0" w:space="0" w:color="auto"/>
                                                                    <w:left w:val="none" w:sz="0" w:space="0" w:color="auto"/>
                                                                    <w:bottom w:val="none" w:sz="0" w:space="0" w:color="auto"/>
                                                                    <w:right w:val="none" w:sz="0" w:space="0" w:color="auto"/>
                                                                  </w:divBdr>
                                                                </w:div>
                                                                <w:div w:id="1418096026">
                                                                  <w:marLeft w:val="0"/>
                                                                  <w:marRight w:val="0"/>
                                                                  <w:marTop w:val="0"/>
                                                                  <w:marBottom w:val="0"/>
                                                                  <w:divBdr>
                                                                    <w:top w:val="none" w:sz="0" w:space="0" w:color="auto"/>
                                                                    <w:left w:val="none" w:sz="0" w:space="0" w:color="auto"/>
                                                                    <w:bottom w:val="none" w:sz="0" w:space="0" w:color="auto"/>
                                                                    <w:right w:val="none" w:sz="0" w:space="0" w:color="auto"/>
                                                                  </w:divBdr>
                                                                </w:div>
                                                                <w:div w:id="1116020660">
                                                                  <w:marLeft w:val="0"/>
                                                                  <w:marRight w:val="0"/>
                                                                  <w:marTop w:val="0"/>
                                                                  <w:marBottom w:val="0"/>
                                                                  <w:divBdr>
                                                                    <w:top w:val="none" w:sz="0" w:space="0" w:color="auto"/>
                                                                    <w:left w:val="none" w:sz="0" w:space="0" w:color="auto"/>
                                                                    <w:bottom w:val="none" w:sz="0" w:space="0" w:color="auto"/>
                                                                    <w:right w:val="none" w:sz="0" w:space="0" w:color="auto"/>
                                                                  </w:divBdr>
                                                                </w:div>
                                                                <w:div w:id="1022324463">
                                                                  <w:marLeft w:val="0"/>
                                                                  <w:marRight w:val="0"/>
                                                                  <w:marTop w:val="0"/>
                                                                  <w:marBottom w:val="0"/>
                                                                  <w:divBdr>
                                                                    <w:top w:val="none" w:sz="0" w:space="0" w:color="auto"/>
                                                                    <w:left w:val="none" w:sz="0" w:space="0" w:color="auto"/>
                                                                    <w:bottom w:val="none" w:sz="0" w:space="0" w:color="auto"/>
                                                                    <w:right w:val="none" w:sz="0" w:space="0" w:color="auto"/>
                                                                  </w:divBdr>
                                                                </w:div>
                                                                <w:div w:id="1876850910">
                                                                  <w:marLeft w:val="0"/>
                                                                  <w:marRight w:val="0"/>
                                                                  <w:marTop w:val="0"/>
                                                                  <w:marBottom w:val="0"/>
                                                                  <w:divBdr>
                                                                    <w:top w:val="none" w:sz="0" w:space="0" w:color="auto"/>
                                                                    <w:left w:val="none" w:sz="0" w:space="0" w:color="auto"/>
                                                                    <w:bottom w:val="none" w:sz="0" w:space="0" w:color="auto"/>
                                                                    <w:right w:val="none" w:sz="0" w:space="0" w:color="auto"/>
                                                                  </w:divBdr>
                                                                </w:div>
                                                                <w:div w:id="63916796">
                                                                  <w:marLeft w:val="0"/>
                                                                  <w:marRight w:val="0"/>
                                                                  <w:marTop w:val="0"/>
                                                                  <w:marBottom w:val="0"/>
                                                                  <w:divBdr>
                                                                    <w:top w:val="none" w:sz="0" w:space="0" w:color="auto"/>
                                                                    <w:left w:val="none" w:sz="0" w:space="0" w:color="auto"/>
                                                                    <w:bottom w:val="none" w:sz="0" w:space="0" w:color="auto"/>
                                                                    <w:right w:val="none" w:sz="0" w:space="0" w:color="auto"/>
                                                                  </w:divBdr>
                                                                </w:div>
                                                                <w:div w:id="1173688042">
                                                                  <w:marLeft w:val="0"/>
                                                                  <w:marRight w:val="0"/>
                                                                  <w:marTop w:val="0"/>
                                                                  <w:marBottom w:val="0"/>
                                                                  <w:divBdr>
                                                                    <w:top w:val="none" w:sz="0" w:space="0" w:color="auto"/>
                                                                    <w:left w:val="none" w:sz="0" w:space="0" w:color="auto"/>
                                                                    <w:bottom w:val="none" w:sz="0" w:space="0" w:color="auto"/>
                                                                    <w:right w:val="none" w:sz="0" w:space="0" w:color="auto"/>
                                                                  </w:divBdr>
                                                                </w:div>
                                                                <w:div w:id="914586989">
                                                                  <w:marLeft w:val="0"/>
                                                                  <w:marRight w:val="0"/>
                                                                  <w:marTop w:val="0"/>
                                                                  <w:marBottom w:val="0"/>
                                                                  <w:divBdr>
                                                                    <w:top w:val="none" w:sz="0" w:space="0" w:color="auto"/>
                                                                    <w:left w:val="none" w:sz="0" w:space="0" w:color="auto"/>
                                                                    <w:bottom w:val="none" w:sz="0" w:space="0" w:color="auto"/>
                                                                    <w:right w:val="none" w:sz="0" w:space="0" w:color="auto"/>
                                                                  </w:divBdr>
                                                                </w:div>
                                                                <w:div w:id="2124962111">
                                                                  <w:marLeft w:val="0"/>
                                                                  <w:marRight w:val="0"/>
                                                                  <w:marTop w:val="0"/>
                                                                  <w:marBottom w:val="0"/>
                                                                  <w:divBdr>
                                                                    <w:top w:val="none" w:sz="0" w:space="0" w:color="auto"/>
                                                                    <w:left w:val="none" w:sz="0" w:space="0" w:color="auto"/>
                                                                    <w:bottom w:val="none" w:sz="0" w:space="0" w:color="auto"/>
                                                                    <w:right w:val="none" w:sz="0" w:space="0" w:color="auto"/>
                                                                  </w:divBdr>
                                                                </w:div>
                                                                <w:div w:id="1482885987">
                                                                  <w:marLeft w:val="0"/>
                                                                  <w:marRight w:val="0"/>
                                                                  <w:marTop w:val="0"/>
                                                                  <w:marBottom w:val="0"/>
                                                                  <w:divBdr>
                                                                    <w:top w:val="none" w:sz="0" w:space="0" w:color="auto"/>
                                                                    <w:left w:val="none" w:sz="0" w:space="0" w:color="auto"/>
                                                                    <w:bottom w:val="none" w:sz="0" w:space="0" w:color="auto"/>
                                                                    <w:right w:val="none" w:sz="0" w:space="0" w:color="auto"/>
                                                                  </w:divBdr>
                                                                </w:div>
                                                                <w:div w:id="1409619724">
                                                                  <w:marLeft w:val="0"/>
                                                                  <w:marRight w:val="0"/>
                                                                  <w:marTop w:val="0"/>
                                                                  <w:marBottom w:val="0"/>
                                                                  <w:divBdr>
                                                                    <w:top w:val="none" w:sz="0" w:space="0" w:color="auto"/>
                                                                    <w:left w:val="none" w:sz="0" w:space="0" w:color="auto"/>
                                                                    <w:bottom w:val="none" w:sz="0" w:space="0" w:color="auto"/>
                                                                    <w:right w:val="none" w:sz="0" w:space="0" w:color="auto"/>
                                                                  </w:divBdr>
                                                                </w:div>
                                                                <w:div w:id="1142305765">
                                                                  <w:marLeft w:val="0"/>
                                                                  <w:marRight w:val="0"/>
                                                                  <w:marTop w:val="0"/>
                                                                  <w:marBottom w:val="0"/>
                                                                  <w:divBdr>
                                                                    <w:top w:val="none" w:sz="0" w:space="0" w:color="auto"/>
                                                                    <w:left w:val="none" w:sz="0" w:space="0" w:color="auto"/>
                                                                    <w:bottom w:val="none" w:sz="0" w:space="0" w:color="auto"/>
                                                                    <w:right w:val="none" w:sz="0" w:space="0" w:color="auto"/>
                                                                  </w:divBdr>
                                                                </w:div>
                                                                <w:div w:id="1639149058">
                                                                  <w:marLeft w:val="0"/>
                                                                  <w:marRight w:val="0"/>
                                                                  <w:marTop w:val="0"/>
                                                                  <w:marBottom w:val="0"/>
                                                                  <w:divBdr>
                                                                    <w:top w:val="none" w:sz="0" w:space="0" w:color="auto"/>
                                                                    <w:left w:val="none" w:sz="0" w:space="0" w:color="auto"/>
                                                                    <w:bottom w:val="none" w:sz="0" w:space="0" w:color="auto"/>
                                                                    <w:right w:val="none" w:sz="0" w:space="0" w:color="auto"/>
                                                                  </w:divBdr>
                                                                </w:div>
                                                                <w:div w:id="1764111832">
                                                                  <w:marLeft w:val="0"/>
                                                                  <w:marRight w:val="0"/>
                                                                  <w:marTop w:val="0"/>
                                                                  <w:marBottom w:val="0"/>
                                                                  <w:divBdr>
                                                                    <w:top w:val="none" w:sz="0" w:space="0" w:color="auto"/>
                                                                    <w:left w:val="none" w:sz="0" w:space="0" w:color="auto"/>
                                                                    <w:bottom w:val="none" w:sz="0" w:space="0" w:color="auto"/>
                                                                    <w:right w:val="none" w:sz="0" w:space="0" w:color="auto"/>
                                                                  </w:divBdr>
                                                                </w:div>
                                                                <w:div w:id="1098866895">
                                                                  <w:marLeft w:val="0"/>
                                                                  <w:marRight w:val="0"/>
                                                                  <w:marTop w:val="0"/>
                                                                  <w:marBottom w:val="0"/>
                                                                  <w:divBdr>
                                                                    <w:top w:val="none" w:sz="0" w:space="0" w:color="auto"/>
                                                                    <w:left w:val="none" w:sz="0" w:space="0" w:color="auto"/>
                                                                    <w:bottom w:val="none" w:sz="0" w:space="0" w:color="auto"/>
                                                                    <w:right w:val="none" w:sz="0" w:space="0" w:color="auto"/>
                                                                  </w:divBdr>
                                                                </w:div>
                                                                <w:div w:id="417679703">
                                                                  <w:marLeft w:val="0"/>
                                                                  <w:marRight w:val="0"/>
                                                                  <w:marTop w:val="0"/>
                                                                  <w:marBottom w:val="0"/>
                                                                  <w:divBdr>
                                                                    <w:top w:val="none" w:sz="0" w:space="0" w:color="auto"/>
                                                                    <w:left w:val="none" w:sz="0" w:space="0" w:color="auto"/>
                                                                    <w:bottom w:val="none" w:sz="0" w:space="0" w:color="auto"/>
                                                                    <w:right w:val="none" w:sz="0" w:space="0" w:color="auto"/>
                                                                  </w:divBdr>
                                                                </w:div>
                                                                <w:div w:id="1029838851">
                                                                  <w:marLeft w:val="0"/>
                                                                  <w:marRight w:val="0"/>
                                                                  <w:marTop w:val="0"/>
                                                                  <w:marBottom w:val="0"/>
                                                                  <w:divBdr>
                                                                    <w:top w:val="none" w:sz="0" w:space="0" w:color="auto"/>
                                                                    <w:left w:val="none" w:sz="0" w:space="0" w:color="auto"/>
                                                                    <w:bottom w:val="none" w:sz="0" w:space="0" w:color="auto"/>
                                                                    <w:right w:val="none" w:sz="0" w:space="0" w:color="auto"/>
                                                                  </w:divBdr>
                                                                </w:div>
                                                                <w:div w:id="742799716">
                                                                  <w:marLeft w:val="0"/>
                                                                  <w:marRight w:val="0"/>
                                                                  <w:marTop w:val="0"/>
                                                                  <w:marBottom w:val="0"/>
                                                                  <w:divBdr>
                                                                    <w:top w:val="none" w:sz="0" w:space="0" w:color="auto"/>
                                                                    <w:left w:val="none" w:sz="0" w:space="0" w:color="auto"/>
                                                                    <w:bottom w:val="none" w:sz="0" w:space="0" w:color="auto"/>
                                                                    <w:right w:val="none" w:sz="0" w:space="0" w:color="auto"/>
                                                                  </w:divBdr>
                                                                </w:div>
                                                                <w:div w:id="1226717939">
                                                                  <w:marLeft w:val="0"/>
                                                                  <w:marRight w:val="0"/>
                                                                  <w:marTop w:val="0"/>
                                                                  <w:marBottom w:val="0"/>
                                                                  <w:divBdr>
                                                                    <w:top w:val="none" w:sz="0" w:space="0" w:color="auto"/>
                                                                    <w:left w:val="none" w:sz="0" w:space="0" w:color="auto"/>
                                                                    <w:bottom w:val="none" w:sz="0" w:space="0" w:color="auto"/>
                                                                    <w:right w:val="none" w:sz="0" w:space="0" w:color="auto"/>
                                                                  </w:divBdr>
                                                                  <w:divsChild>
                                                                    <w:div w:id="1196582387">
                                                                      <w:marLeft w:val="0"/>
                                                                      <w:marRight w:val="0"/>
                                                                      <w:marTop w:val="0"/>
                                                                      <w:marBottom w:val="0"/>
                                                                      <w:divBdr>
                                                                        <w:top w:val="none" w:sz="0" w:space="0" w:color="auto"/>
                                                                        <w:left w:val="none" w:sz="0" w:space="0" w:color="auto"/>
                                                                        <w:bottom w:val="none" w:sz="0" w:space="0" w:color="auto"/>
                                                                        <w:right w:val="none" w:sz="0" w:space="0" w:color="auto"/>
                                                                      </w:divBdr>
                                                                    </w:div>
                                                                    <w:div w:id="1212225152">
                                                                      <w:marLeft w:val="0"/>
                                                                      <w:marRight w:val="0"/>
                                                                      <w:marTop w:val="0"/>
                                                                      <w:marBottom w:val="0"/>
                                                                      <w:divBdr>
                                                                        <w:top w:val="none" w:sz="0" w:space="0" w:color="auto"/>
                                                                        <w:left w:val="none" w:sz="0" w:space="0" w:color="auto"/>
                                                                        <w:bottom w:val="none" w:sz="0" w:space="0" w:color="auto"/>
                                                                        <w:right w:val="none" w:sz="0" w:space="0" w:color="auto"/>
                                                                      </w:divBdr>
                                                                    </w:div>
                                                                    <w:div w:id="1144354791">
                                                                      <w:marLeft w:val="0"/>
                                                                      <w:marRight w:val="0"/>
                                                                      <w:marTop w:val="0"/>
                                                                      <w:marBottom w:val="0"/>
                                                                      <w:divBdr>
                                                                        <w:top w:val="none" w:sz="0" w:space="0" w:color="auto"/>
                                                                        <w:left w:val="none" w:sz="0" w:space="0" w:color="auto"/>
                                                                        <w:bottom w:val="none" w:sz="0" w:space="0" w:color="auto"/>
                                                                        <w:right w:val="none" w:sz="0" w:space="0" w:color="auto"/>
                                                                      </w:divBdr>
                                                                    </w:div>
                                                                    <w:div w:id="2066836612">
                                                                      <w:marLeft w:val="0"/>
                                                                      <w:marRight w:val="0"/>
                                                                      <w:marTop w:val="0"/>
                                                                      <w:marBottom w:val="0"/>
                                                                      <w:divBdr>
                                                                        <w:top w:val="none" w:sz="0" w:space="0" w:color="auto"/>
                                                                        <w:left w:val="none" w:sz="0" w:space="0" w:color="auto"/>
                                                                        <w:bottom w:val="none" w:sz="0" w:space="0" w:color="auto"/>
                                                                        <w:right w:val="none" w:sz="0" w:space="0" w:color="auto"/>
                                                                      </w:divBdr>
                                                                    </w:div>
                                                                    <w:div w:id="689572674">
                                                                      <w:marLeft w:val="0"/>
                                                                      <w:marRight w:val="0"/>
                                                                      <w:marTop w:val="0"/>
                                                                      <w:marBottom w:val="0"/>
                                                                      <w:divBdr>
                                                                        <w:top w:val="none" w:sz="0" w:space="0" w:color="auto"/>
                                                                        <w:left w:val="none" w:sz="0" w:space="0" w:color="auto"/>
                                                                        <w:bottom w:val="none" w:sz="0" w:space="0" w:color="auto"/>
                                                                        <w:right w:val="none" w:sz="0" w:space="0" w:color="auto"/>
                                                                      </w:divBdr>
                                                                    </w:div>
                                                                    <w:div w:id="1610044018">
                                                                      <w:marLeft w:val="0"/>
                                                                      <w:marRight w:val="0"/>
                                                                      <w:marTop w:val="0"/>
                                                                      <w:marBottom w:val="0"/>
                                                                      <w:divBdr>
                                                                        <w:top w:val="none" w:sz="0" w:space="0" w:color="auto"/>
                                                                        <w:left w:val="none" w:sz="0" w:space="0" w:color="auto"/>
                                                                        <w:bottom w:val="none" w:sz="0" w:space="0" w:color="auto"/>
                                                                        <w:right w:val="none" w:sz="0" w:space="0" w:color="auto"/>
                                                                      </w:divBdr>
                                                                    </w:div>
                                                                    <w:div w:id="1931237151">
                                                                      <w:marLeft w:val="0"/>
                                                                      <w:marRight w:val="0"/>
                                                                      <w:marTop w:val="0"/>
                                                                      <w:marBottom w:val="0"/>
                                                                      <w:divBdr>
                                                                        <w:top w:val="none" w:sz="0" w:space="0" w:color="auto"/>
                                                                        <w:left w:val="none" w:sz="0" w:space="0" w:color="auto"/>
                                                                        <w:bottom w:val="none" w:sz="0" w:space="0" w:color="auto"/>
                                                                        <w:right w:val="none" w:sz="0" w:space="0" w:color="auto"/>
                                                                      </w:divBdr>
                                                                    </w:div>
                                                                    <w:div w:id="1871184287">
                                                                      <w:marLeft w:val="0"/>
                                                                      <w:marRight w:val="0"/>
                                                                      <w:marTop w:val="0"/>
                                                                      <w:marBottom w:val="0"/>
                                                                      <w:divBdr>
                                                                        <w:top w:val="none" w:sz="0" w:space="0" w:color="auto"/>
                                                                        <w:left w:val="none" w:sz="0" w:space="0" w:color="auto"/>
                                                                        <w:bottom w:val="none" w:sz="0" w:space="0" w:color="auto"/>
                                                                        <w:right w:val="none" w:sz="0" w:space="0" w:color="auto"/>
                                                                      </w:divBdr>
                                                                    </w:div>
                                                                    <w:div w:id="695428148">
                                                                      <w:marLeft w:val="0"/>
                                                                      <w:marRight w:val="0"/>
                                                                      <w:marTop w:val="0"/>
                                                                      <w:marBottom w:val="0"/>
                                                                      <w:divBdr>
                                                                        <w:top w:val="none" w:sz="0" w:space="0" w:color="auto"/>
                                                                        <w:left w:val="none" w:sz="0" w:space="0" w:color="auto"/>
                                                                        <w:bottom w:val="none" w:sz="0" w:space="0" w:color="auto"/>
                                                                        <w:right w:val="none" w:sz="0" w:space="0" w:color="auto"/>
                                                                      </w:divBdr>
                                                                    </w:div>
                                                                    <w:div w:id="1214805347">
                                                                      <w:marLeft w:val="0"/>
                                                                      <w:marRight w:val="0"/>
                                                                      <w:marTop w:val="0"/>
                                                                      <w:marBottom w:val="0"/>
                                                                      <w:divBdr>
                                                                        <w:top w:val="none" w:sz="0" w:space="0" w:color="auto"/>
                                                                        <w:left w:val="none" w:sz="0" w:space="0" w:color="auto"/>
                                                                        <w:bottom w:val="none" w:sz="0" w:space="0" w:color="auto"/>
                                                                        <w:right w:val="none" w:sz="0" w:space="0" w:color="auto"/>
                                                                      </w:divBdr>
                                                                    </w:div>
                                                                    <w:div w:id="1932200388">
                                                                      <w:marLeft w:val="0"/>
                                                                      <w:marRight w:val="0"/>
                                                                      <w:marTop w:val="0"/>
                                                                      <w:marBottom w:val="0"/>
                                                                      <w:divBdr>
                                                                        <w:top w:val="none" w:sz="0" w:space="0" w:color="auto"/>
                                                                        <w:left w:val="none" w:sz="0" w:space="0" w:color="auto"/>
                                                                        <w:bottom w:val="none" w:sz="0" w:space="0" w:color="auto"/>
                                                                        <w:right w:val="none" w:sz="0" w:space="0" w:color="auto"/>
                                                                      </w:divBdr>
                                                                    </w:div>
                                                                    <w:div w:id="1068184010">
                                                                      <w:marLeft w:val="0"/>
                                                                      <w:marRight w:val="0"/>
                                                                      <w:marTop w:val="0"/>
                                                                      <w:marBottom w:val="0"/>
                                                                      <w:divBdr>
                                                                        <w:top w:val="none" w:sz="0" w:space="0" w:color="auto"/>
                                                                        <w:left w:val="none" w:sz="0" w:space="0" w:color="auto"/>
                                                                        <w:bottom w:val="none" w:sz="0" w:space="0" w:color="auto"/>
                                                                        <w:right w:val="none" w:sz="0" w:space="0" w:color="auto"/>
                                                                      </w:divBdr>
                                                                    </w:div>
                                                                    <w:div w:id="617297103">
                                                                      <w:marLeft w:val="0"/>
                                                                      <w:marRight w:val="0"/>
                                                                      <w:marTop w:val="0"/>
                                                                      <w:marBottom w:val="0"/>
                                                                      <w:divBdr>
                                                                        <w:top w:val="none" w:sz="0" w:space="0" w:color="auto"/>
                                                                        <w:left w:val="none" w:sz="0" w:space="0" w:color="auto"/>
                                                                        <w:bottom w:val="none" w:sz="0" w:space="0" w:color="auto"/>
                                                                        <w:right w:val="none" w:sz="0" w:space="0" w:color="auto"/>
                                                                      </w:divBdr>
                                                                    </w:div>
                                                                    <w:div w:id="131945611">
                                                                      <w:marLeft w:val="0"/>
                                                                      <w:marRight w:val="0"/>
                                                                      <w:marTop w:val="0"/>
                                                                      <w:marBottom w:val="0"/>
                                                                      <w:divBdr>
                                                                        <w:top w:val="none" w:sz="0" w:space="0" w:color="auto"/>
                                                                        <w:left w:val="none" w:sz="0" w:space="0" w:color="auto"/>
                                                                        <w:bottom w:val="none" w:sz="0" w:space="0" w:color="auto"/>
                                                                        <w:right w:val="none" w:sz="0" w:space="0" w:color="auto"/>
                                                                      </w:divBdr>
                                                                    </w:div>
                                                                    <w:div w:id="1834291720">
                                                                      <w:marLeft w:val="0"/>
                                                                      <w:marRight w:val="0"/>
                                                                      <w:marTop w:val="0"/>
                                                                      <w:marBottom w:val="0"/>
                                                                      <w:divBdr>
                                                                        <w:top w:val="none" w:sz="0" w:space="0" w:color="auto"/>
                                                                        <w:left w:val="none" w:sz="0" w:space="0" w:color="auto"/>
                                                                        <w:bottom w:val="none" w:sz="0" w:space="0" w:color="auto"/>
                                                                        <w:right w:val="none" w:sz="0" w:space="0" w:color="auto"/>
                                                                      </w:divBdr>
                                                                    </w:div>
                                                                    <w:div w:id="1110204956">
                                                                      <w:marLeft w:val="0"/>
                                                                      <w:marRight w:val="0"/>
                                                                      <w:marTop w:val="0"/>
                                                                      <w:marBottom w:val="0"/>
                                                                      <w:divBdr>
                                                                        <w:top w:val="none" w:sz="0" w:space="0" w:color="auto"/>
                                                                        <w:left w:val="none" w:sz="0" w:space="0" w:color="auto"/>
                                                                        <w:bottom w:val="none" w:sz="0" w:space="0" w:color="auto"/>
                                                                        <w:right w:val="none" w:sz="0" w:space="0" w:color="auto"/>
                                                                      </w:divBdr>
                                                                    </w:div>
                                                                    <w:div w:id="1796673905">
                                                                      <w:marLeft w:val="0"/>
                                                                      <w:marRight w:val="0"/>
                                                                      <w:marTop w:val="0"/>
                                                                      <w:marBottom w:val="0"/>
                                                                      <w:divBdr>
                                                                        <w:top w:val="none" w:sz="0" w:space="0" w:color="auto"/>
                                                                        <w:left w:val="none" w:sz="0" w:space="0" w:color="auto"/>
                                                                        <w:bottom w:val="none" w:sz="0" w:space="0" w:color="auto"/>
                                                                        <w:right w:val="none" w:sz="0" w:space="0" w:color="auto"/>
                                                                      </w:divBdr>
                                                                    </w:div>
                                                                    <w:div w:id="8994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7169">
                                                          <w:marLeft w:val="0"/>
                                                          <w:marRight w:val="0"/>
                                                          <w:marTop w:val="0"/>
                                                          <w:marBottom w:val="0"/>
                                                          <w:divBdr>
                                                            <w:top w:val="none" w:sz="0" w:space="0" w:color="auto"/>
                                                            <w:left w:val="none" w:sz="0" w:space="0" w:color="auto"/>
                                                            <w:bottom w:val="none" w:sz="0" w:space="0" w:color="auto"/>
                                                            <w:right w:val="none" w:sz="0" w:space="0" w:color="auto"/>
                                                          </w:divBdr>
                                                          <w:divsChild>
                                                            <w:div w:id="1282616950">
                                                              <w:marLeft w:val="0"/>
                                                              <w:marRight w:val="0"/>
                                                              <w:marTop w:val="0"/>
                                                              <w:marBottom w:val="0"/>
                                                              <w:divBdr>
                                                                <w:top w:val="none" w:sz="0" w:space="0" w:color="auto"/>
                                                                <w:left w:val="none" w:sz="0" w:space="0" w:color="auto"/>
                                                                <w:bottom w:val="none" w:sz="0" w:space="0" w:color="auto"/>
                                                                <w:right w:val="none" w:sz="0" w:space="0" w:color="auto"/>
                                                              </w:divBdr>
                                                              <w:divsChild>
                                                                <w:div w:id="1384136447">
                                                                  <w:marLeft w:val="0"/>
                                                                  <w:marRight w:val="0"/>
                                                                  <w:marTop w:val="0"/>
                                                                  <w:marBottom w:val="0"/>
                                                                  <w:divBdr>
                                                                    <w:top w:val="none" w:sz="0" w:space="0" w:color="auto"/>
                                                                    <w:left w:val="none" w:sz="0" w:space="0" w:color="auto"/>
                                                                    <w:bottom w:val="none" w:sz="0" w:space="0" w:color="auto"/>
                                                                    <w:right w:val="none" w:sz="0" w:space="0" w:color="auto"/>
                                                                  </w:divBdr>
                                                                </w:div>
                                                                <w:div w:id="1310549827">
                                                                  <w:marLeft w:val="0"/>
                                                                  <w:marRight w:val="0"/>
                                                                  <w:marTop w:val="0"/>
                                                                  <w:marBottom w:val="0"/>
                                                                  <w:divBdr>
                                                                    <w:top w:val="none" w:sz="0" w:space="0" w:color="auto"/>
                                                                    <w:left w:val="none" w:sz="0" w:space="0" w:color="auto"/>
                                                                    <w:bottom w:val="none" w:sz="0" w:space="0" w:color="auto"/>
                                                                    <w:right w:val="none" w:sz="0" w:space="0" w:color="auto"/>
                                                                  </w:divBdr>
                                                                </w:div>
                                                                <w:div w:id="639968346">
                                                                  <w:marLeft w:val="0"/>
                                                                  <w:marRight w:val="0"/>
                                                                  <w:marTop w:val="0"/>
                                                                  <w:marBottom w:val="0"/>
                                                                  <w:divBdr>
                                                                    <w:top w:val="none" w:sz="0" w:space="0" w:color="auto"/>
                                                                    <w:left w:val="none" w:sz="0" w:space="0" w:color="auto"/>
                                                                    <w:bottom w:val="none" w:sz="0" w:space="0" w:color="auto"/>
                                                                    <w:right w:val="none" w:sz="0" w:space="0" w:color="auto"/>
                                                                  </w:divBdr>
                                                                </w:div>
                                                                <w:div w:id="744717791">
                                                                  <w:marLeft w:val="0"/>
                                                                  <w:marRight w:val="0"/>
                                                                  <w:marTop w:val="0"/>
                                                                  <w:marBottom w:val="0"/>
                                                                  <w:divBdr>
                                                                    <w:top w:val="none" w:sz="0" w:space="0" w:color="auto"/>
                                                                    <w:left w:val="none" w:sz="0" w:space="0" w:color="auto"/>
                                                                    <w:bottom w:val="none" w:sz="0" w:space="0" w:color="auto"/>
                                                                    <w:right w:val="none" w:sz="0" w:space="0" w:color="auto"/>
                                                                  </w:divBdr>
                                                                </w:div>
                                                                <w:div w:id="1970278679">
                                                                  <w:marLeft w:val="0"/>
                                                                  <w:marRight w:val="0"/>
                                                                  <w:marTop w:val="0"/>
                                                                  <w:marBottom w:val="0"/>
                                                                  <w:divBdr>
                                                                    <w:top w:val="none" w:sz="0" w:space="0" w:color="auto"/>
                                                                    <w:left w:val="none" w:sz="0" w:space="0" w:color="auto"/>
                                                                    <w:bottom w:val="none" w:sz="0" w:space="0" w:color="auto"/>
                                                                    <w:right w:val="none" w:sz="0" w:space="0" w:color="auto"/>
                                                                  </w:divBdr>
                                                                </w:div>
                                                                <w:div w:id="927540573">
                                                                  <w:marLeft w:val="0"/>
                                                                  <w:marRight w:val="0"/>
                                                                  <w:marTop w:val="0"/>
                                                                  <w:marBottom w:val="0"/>
                                                                  <w:divBdr>
                                                                    <w:top w:val="none" w:sz="0" w:space="0" w:color="auto"/>
                                                                    <w:left w:val="none" w:sz="0" w:space="0" w:color="auto"/>
                                                                    <w:bottom w:val="none" w:sz="0" w:space="0" w:color="auto"/>
                                                                    <w:right w:val="none" w:sz="0" w:space="0" w:color="auto"/>
                                                                  </w:divBdr>
                                                                </w:div>
                                                                <w:div w:id="1947418840">
                                                                  <w:marLeft w:val="0"/>
                                                                  <w:marRight w:val="0"/>
                                                                  <w:marTop w:val="0"/>
                                                                  <w:marBottom w:val="0"/>
                                                                  <w:divBdr>
                                                                    <w:top w:val="none" w:sz="0" w:space="0" w:color="auto"/>
                                                                    <w:left w:val="none" w:sz="0" w:space="0" w:color="auto"/>
                                                                    <w:bottom w:val="none" w:sz="0" w:space="0" w:color="auto"/>
                                                                    <w:right w:val="none" w:sz="0" w:space="0" w:color="auto"/>
                                                                  </w:divBdr>
                                                                </w:div>
                                                                <w:div w:id="692071044">
                                                                  <w:marLeft w:val="0"/>
                                                                  <w:marRight w:val="0"/>
                                                                  <w:marTop w:val="0"/>
                                                                  <w:marBottom w:val="0"/>
                                                                  <w:divBdr>
                                                                    <w:top w:val="none" w:sz="0" w:space="0" w:color="auto"/>
                                                                    <w:left w:val="none" w:sz="0" w:space="0" w:color="auto"/>
                                                                    <w:bottom w:val="none" w:sz="0" w:space="0" w:color="auto"/>
                                                                    <w:right w:val="none" w:sz="0" w:space="0" w:color="auto"/>
                                                                  </w:divBdr>
                                                                </w:div>
                                                                <w:div w:id="311181908">
                                                                  <w:marLeft w:val="0"/>
                                                                  <w:marRight w:val="0"/>
                                                                  <w:marTop w:val="0"/>
                                                                  <w:marBottom w:val="0"/>
                                                                  <w:divBdr>
                                                                    <w:top w:val="none" w:sz="0" w:space="0" w:color="auto"/>
                                                                    <w:left w:val="none" w:sz="0" w:space="0" w:color="auto"/>
                                                                    <w:bottom w:val="none" w:sz="0" w:space="0" w:color="auto"/>
                                                                    <w:right w:val="none" w:sz="0" w:space="0" w:color="auto"/>
                                                                  </w:divBdr>
                                                                </w:div>
                                                                <w:div w:id="822431268">
                                                                  <w:marLeft w:val="0"/>
                                                                  <w:marRight w:val="0"/>
                                                                  <w:marTop w:val="0"/>
                                                                  <w:marBottom w:val="0"/>
                                                                  <w:divBdr>
                                                                    <w:top w:val="none" w:sz="0" w:space="0" w:color="auto"/>
                                                                    <w:left w:val="none" w:sz="0" w:space="0" w:color="auto"/>
                                                                    <w:bottom w:val="none" w:sz="0" w:space="0" w:color="auto"/>
                                                                    <w:right w:val="none" w:sz="0" w:space="0" w:color="auto"/>
                                                                  </w:divBdr>
                                                                </w:div>
                                                                <w:div w:id="1381520031">
                                                                  <w:marLeft w:val="0"/>
                                                                  <w:marRight w:val="0"/>
                                                                  <w:marTop w:val="0"/>
                                                                  <w:marBottom w:val="0"/>
                                                                  <w:divBdr>
                                                                    <w:top w:val="none" w:sz="0" w:space="0" w:color="auto"/>
                                                                    <w:left w:val="none" w:sz="0" w:space="0" w:color="auto"/>
                                                                    <w:bottom w:val="none" w:sz="0" w:space="0" w:color="auto"/>
                                                                    <w:right w:val="none" w:sz="0" w:space="0" w:color="auto"/>
                                                                  </w:divBdr>
                                                                </w:div>
                                                                <w:div w:id="1326863641">
                                                                  <w:marLeft w:val="0"/>
                                                                  <w:marRight w:val="0"/>
                                                                  <w:marTop w:val="0"/>
                                                                  <w:marBottom w:val="0"/>
                                                                  <w:divBdr>
                                                                    <w:top w:val="none" w:sz="0" w:space="0" w:color="auto"/>
                                                                    <w:left w:val="none" w:sz="0" w:space="0" w:color="auto"/>
                                                                    <w:bottom w:val="none" w:sz="0" w:space="0" w:color="auto"/>
                                                                    <w:right w:val="none" w:sz="0" w:space="0" w:color="auto"/>
                                                                  </w:divBdr>
                                                                </w:div>
                                                                <w:div w:id="1204828842">
                                                                  <w:marLeft w:val="0"/>
                                                                  <w:marRight w:val="0"/>
                                                                  <w:marTop w:val="0"/>
                                                                  <w:marBottom w:val="0"/>
                                                                  <w:divBdr>
                                                                    <w:top w:val="none" w:sz="0" w:space="0" w:color="auto"/>
                                                                    <w:left w:val="none" w:sz="0" w:space="0" w:color="auto"/>
                                                                    <w:bottom w:val="none" w:sz="0" w:space="0" w:color="auto"/>
                                                                    <w:right w:val="none" w:sz="0" w:space="0" w:color="auto"/>
                                                                  </w:divBdr>
                                                                </w:div>
                                                                <w:div w:id="609357935">
                                                                  <w:marLeft w:val="0"/>
                                                                  <w:marRight w:val="0"/>
                                                                  <w:marTop w:val="0"/>
                                                                  <w:marBottom w:val="0"/>
                                                                  <w:divBdr>
                                                                    <w:top w:val="none" w:sz="0" w:space="0" w:color="auto"/>
                                                                    <w:left w:val="none" w:sz="0" w:space="0" w:color="auto"/>
                                                                    <w:bottom w:val="none" w:sz="0" w:space="0" w:color="auto"/>
                                                                    <w:right w:val="none" w:sz="0" w:space="0" w:color="auto"/>
                                                                  </w:divBdr>
                                                                </w:div>
                                                                <w:div w:id="2056735277">
                                                                  <w:marLeft w:val="0"/>
                                                                  <w:marRight w:val="0"/>
                                                                  <w:marTop w:val="0"/>
                                                                  <w:marBottom w:val="0"/>
                                                                  <w:divBdr>
                                                                    <w:top w:val="none" w:sz="0" w:space="0" w:color="auto"/>
                                                                    <w:left w:val="none" w:sz="0" w:space="0" w:color="auto"/>
                                                                    <w:bottom w:val="none" w:sz="0" w:space="0" w:color="auto"/>
                                                                    <w:right w:val="none" w:sz="0" w:space="0" w:color="auto"/>
                                                                  </w:divBdr>
                                                                </w:div>
                                                                <w:div w:id="1323581474">
                                                                  <w:marLeft w:val="0"/>
                                                                  <w:marRight w:val="0"/>
                                                                  <w:marTop w:val="0"/>
                                                                  <w:marBottom w:val="0"/>
                                                                  <w:divBdr>
                                                                    <w:top w:val="none" w:sz="0" w:space="0" w:color="auto"/>
                                                                    <w:left w:val="none" w:sz="0" w:space="0" w:color="auto"/>
                                                                    <w:bottom w:val="none" w:sz="0" w:space="0" w:color="auto"/>
                                                                    <w:right w:val="none" w:sz="0" w:space="0" w:color="auto"/>
                                                                  </w:divBdr>
                                                                  <w:divsChild>
                                                                    <w:div w:id="1294291367">
                                                                      <w:marLeft w:val="0"/>
                                                                      <w:marRight w:val="0"/>
                                                                      <w:marTop w:val="0"/>
                                                                      <w:marBottom w:val="0"/>
                                                                      <w:divBdr>
                                                                        <w:top w:val="none" w:sz="0" w:space="0" w:color="auto"/>
                                                                        <w:left w:val="none" w:sz="0" w:space="0" w:color="auto"/>
                                                                        <w:bottom w:val="none" w:sz="0" w:space="0" w:color="auto"/>
                                                                        <w:right w:val="none" w:sz="0" w:space="0" w:color="auto"/>
                                                                      </w:divBdr>
                                                                    </w:div>
                                                                    <w:div w:id="349527029">
                                                                      <w:marLeft w:val="0"/>
                                                                      <w:marRight w:val="0"/>
                                                                      <w:marTop w:val="0"/>
                                                                      <w:marBottom w:val="0"/>
                                                                      <w:divBdr>
                                                                        <w:top w:val="none" w:sz="0" w:space="0" w:color="auto"/>
                                                                        <w:left w:val="none" w:sz="0" w:space="0" w:color="auto"/>
                                                                        <w:bottom w:val="none" w:sz="0" w:space="0" w:color="auto"/>
                                                                        <w:right w:val="none" w:sz="0" w:space="0" w:color="auto"/>
                                                                      </w:divBdr>
                                                                    </w:div>
                                                                    <w:div w:id="1880244616">
                                                                      <w:marLeft w:val="0"/>
                                                                      <w:marRight w:val="0"/>
                                                                      <w:marTop w:val="0"/>
                                                                      <w:marBottom w:val="0"/>
                                                                      <w:divBdr>
                                                                        <w:top w:val="none" w:sz="0" w:space="0" w:color="auto"/>
                                                                        <w:left w:val="none" w:sz="0" w:space="0" w:color="auto"/>
                                                                        <w:bottom w:val="none" w:sz="0" w:space="0" w:color="auto"/>
                                                                        <w:right w:val="none" w:sz="0" w:space="0" w:color="auto"/>
                                                                      </w:divBdr>
                                                                    </w:div>
                                                                    <w:div w:id="639503286">
                                                                      <w:marLeft w:val="0"/>
                                                                      <w:marRight w:val="0"/>
                                                                      <w:marTop w:val="0"/>
                                                                      <w:marBottom w:val="0"/>
                                                                      <w:divBdr>
                                                                        <w:top w:val="none" w:sz="0" w:space="0" w:color="auto"/>
                                                                        <w:left w:val="none" w:sz="0" w:space="0" w:color="auto"/>
                                                                        <w:bottom w:val="none" w:sz="0" w:space="0" w:color="auto"/>
                                                                        <w:right w:val="none" w:sz="0" w:space="0" w:color="auto"/>
                                                                      </w:divBdr>
                                                                    </w:div>
                                                                    <w:div w:id="1647515962">
                                                                      <w:marLeft w:val="0"/>
                                                                      <w:marRight w:val="0"/>
                                                                      <w:marTop w:val="0"/>
                                                                      <w:marBottom w:val="0"/>
                                                                      <w:divBdr>
                                                                        <w:top w:val="none" w:sz="0" w:space="0" w:color="auto"/>
                                                                        <w:left w:val="none" w:sz="0" w:space="0" w:color="auto"/>
                                                                        <w:bottom w:val="none" w:sz="0" w:space="0" w:color="auto"/>
                                                                        <w:right w:val="none" w:sz="0" w:space="0" w:color="auto"/>
                                                                      </w:divBdr>
                                                                    </w:div>
                                                                    <w:div w:id="1617566957">
                                                                      <w:marLeft w:val="0"/>
                                                                      <w:marRight w:val="0"/>
                                                                      <w:marTop w:val="0"/>
                                                                      <w:marBottom w:val="0"/>
                                                                      <w:divBdr>
                                                                        <w:top w:val="none" w:sz="0" w:space="0" w:color="auto"/>
                                                                        <w:left w:val="none" w:sz="0" w:space="0" w:color="auto"/>
                                                                        <w:bottom w:val="none" w:sz="0" w:space="0" w:color="auto"/>
                                                                        <w:right w:val="none" w:sz="0" w:space="0" w:color="auto"/>
                                                                      </w:divBdr>
                                                                    </w:div>
                                                                    <w:div w:id="1046491799">
                                                                      <w:marLeft w:val="0"/>
                                                                      <w:marRight w:val="0"/>
                                                                      <w:marTop w:val="0"/>
                                                                      <w:marBottom w:val="0"/>
                                                                      <w:divBdr>
                                                                        <w:top w:val="none" w:sz="0" w:space="0" w:color="auto"/>
                                                                        <w:left w:val="none" w:sz="0" w:space="0" w:color="auto"/>
                                                                        <w:bottom w:val="none" w:sz="0" w:space="0" w:color="auto"/>
                                                                        <w:right w:val="none" w:sz="0" w:space="0" w:color="auto"/>
                                                                      </w:divBdr>
                                                                    </w:div>
                                                                    <w:div w:id="1560435921">
                                                                      <w:marLeft w:val="0"/>
                                                                      <w:marRight w:val="0"/>
                                                                      <w:marTop w:val="0"/>
                                                                      <w:marBottom w:val="0"/>
                                                                      <w:divBdr>
                                                                        <w:top w:val="none" w:sz="0" w:space="0" w:color="auto"/>
                                                                        <w:left w:val="none" w:sz="0" w:space="0" w:color="auto"/>
                                                                        <w:bottom w:val="none" w:sz="0" w:space="0" w:color="auto"/>
                                                                        <w:right w:val="none" w:sz="0" w:space="0" w:color="auto"/>
                                                                      </w:divBdr>
                                                                    </w:div>
                                                                    <w:div w:id="1781533585">
                                                                      <w:marLeft w:val="0"/>
                                                                      <w:marRight w:val="0"/>
                                                                      <w:marTop w:val="0"/>
                                                                      <w:marBottom w:val="0"/>
                                                                      <w:divBdr>
                                                                        <w:top w:val="none" w:sz="0" w:space="0" w:color="auto"/>
                                                                        <w:left w:val="none" w:sz="0" w:space="0" w:color="auto"/>
                                                                        <w:bottom w:val="none" w:sz="0" w:space="0" w:color="auto"/>
                                                                        <w:right w:val="none" w:sz="0" w:space="0" w:color="auto"/>
                                                                      </w:divBdr>
                                                                    </w:div>
                                                                    <w:div w:id="1343900494">
                                                                      <w:marLeft w:val="0"/>
                                                                      <w:marRight w:val="0"/>
                                                                      <w:marTop w:val="0"/>
                                                                      <w:marBottom w:val="0"/>
                                                                      <w:divBdr>
                                                                        <w:top w:val="none" w:sz="0" w:space="0" w:color="auto"/>
                                                                        <w:left w:val="none" w:sz="0" w:space="0" w:color="auto"/>
                                                                        <w:bottom w:val="none" w:sz="0" w:space="0" w:color="auto"/>
                                                                        <w:right w:val="none" w:sz="0" w:space="0" w:color="auto"/>
                                                                      </w:divBdr>
                                                                    </w:div>
                                                                    <w:div w:id="203491258">
                                                                      <w:marLeft w:val="0"/>
                                                                      <w:marRight w:val="0"/>
                                                                      <w:marTop w:val="0"/>
                                                                      <w:marBottom w:val="0"/>
                                                                      <w:divBdr>
                                                                        <w:top w:val="none" w:sz="0" w:space="0" w:color="auto"/>
                                                                        <w:left w:val="none" w:sz="0" w:space="0" w:color="auto"/>
                                                                        <w:bottom w:val="none" w:sz="0" w:space="0" w:color="auto"/>
                                                                        <w:right w:val="none" w:sz="0" w:space="0" w:color="auto"/>
                                                                      </w:divBdr>
                                                                    </w:div>
                                                                    <w:div w:id="2041127188">
                                                                      <w:marLeft w:val="0"/>
                                                                      <w:marRight w:val="0"/>
                                                                      <w:marTop w:val="0"/>
                                                                      <w:marBottom w:val="0"/>
                                                                      <w:divBdr>
                                                                        <w:top w:val="none" w:sz="0" w:space="0" w:color="auto"/>
                                                                        <w:left w:val="none" w:sz="0" w:space="0" w:color="auto"/>
                                                                        <w:bottom w:val="none" w:sz="0" w:space="0" w:color="auto"/>
                                                                        <w:right w:val="none" w:sz="0" w:space="0" w:color="auto"/>
                                                                      </w:divBdr>
                                                                    </w:div>
                                                                    <w:div w:id="286667104">
                                                                      <w:marLeft w:val="0"/>
                                                                      <w:marRight w:val="0"/>
                                                                      <w:marTop w:val="0"/>
                                                                      <w:marBottom w:val="0"/>
                                                                      <w:divBdr>
                                                                        <w:top w:val="none" w:sz="0" w:space="0" w:color="auto"/>
                                                                        <w:left w:val="none" w:sz="0" w:space="0" w:color="auto"/>
                                                                        <w:bottom w:val="none" w:sz="0" w:space="0" w:color="auto"/>
                                                                        <w:right w:val="none" w:sz="0" w:space="0" w:color="auto"/>
                                                                      </w:divBdr>
                                                                    </w:div>
                                                                    <w:div w:id="1099831547">
                                                                      <w:marLeft w:val="0"/>
                                                                      <w:marRight w:val="0"/>
                                                                      <w:marTop w:val="0"/>
                                                                      <w:marBottom w:val="0"/>
                                                                      <w:divBdr>
                                                                        <w:top w:val="none" w:sz="0" w:space="0" w:color="auto"/>
                                                                        <w:left w:val="none" w:sz="0" w:space="0" w:color="auto"/>
                                                                        <w:bottom w:val="none" w:sz="0" w:space="0" w:color="auto"/>
                                                                        <w:right w:val="none" w:sz="0" w:space="0" w:color="auto"/>
                                                                      </w:divBdr>
                                                                    </w:div>
                                                                    <w:div w:id="14874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44990">
                                                          <w:marLeft w:val="0"/>
                                                          <w:marRight w:val="0"/>
                                                          <w:marTop w:val="300"/>
                                                          <w:marBottom w:val="0"/>
                                                          <w:divBdr>
                                                            <w:top w:val="none" w:sz="0" w:space="0" w:color="auto"/>
                                                            <w:left w:val="none" w:sz="0" w:space="0" w:color="auto"/>
                                                            <w:bottom w:val="none" w:sz="0" w:space="0" w:color="auto"/>
                                                            <w:right w:val="none" w:sz="0" w:space="0" w:color="auto"/>
                                                          </w:divBdr>
                                                          <w:divsChild>
                                                            <w:div w:id="16335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819873">
                                      <w:marLeft w:val="0"/>
                                      <w:marRight w:val="0"/>
                                      <w:marTop w:val="750"/>
                                      <w:marBottom w:val="0"/>
                                      <w:divBdr>
                                        <w:top w:val="none" w:sz="0" w:space="0" w:color="auto"/>
                                        <w:left w:val="none" w:sz="0" w:space="0" w:color="auto"/>
                                        <w:bottom w:val="none" w:sz="0" w:space="0" w:color="auto"/>
                                        <w:right w:val="none" w:sz="0" w:space="0" w:color="auto"/>
                                      </w:divBdr>
                                      <w:divsChild>
                                        <w:div w:id="27263278">
                                          <w:marLeft w:val="0"/>
                                          <w:marRight w:val="0"/>
                                          <w:marTop w:val="0"/>
                                          <w:marBottom w:val="0"/>
                                          <w:divBdr>
                                            <w:top w:val="single" w:sz="6" w:space="0" w:color="EDEDED"/>
                                            <w:left w:val="none" w:sz="0" w:space="0" w:color="auto"/>
                                            <w:bottom w:val="single" w:sz="6" w:space="0" w:color="EDEDED"/>
                                            <w:right w:val="none" w:sz="0" w:space="0" w:color="auto"/>
                                          </w:divBdr>
                                          <w:divsChild>
                                            <w:div w:id="1130049496">
                                              <w:marLeft w:val="0"/>
                                              <w:marRight w:val="0"/>
                                              <w:marTop w:val="0"/>
                                              <w:marBottom w:val="0"/>
                                              <w:divBdr>
                                                <w:top w:val="none" w:sz="0" w:space="26" w:color="auto"/>
                                                <w:left w:val="single" w:sz="6" w:space="23" w:color="EDEDED"/>
                                                <w:bottom w:val="none" w:sz="0" w:space="23" w:color="auto"/>
                                                <w:right w:val="none" w:sz="0" w:space="0" w:color="auto"/>
                                              </w:divBdr>
                                              <w:divsChild>
                                                <w:div w:id="1096436208">
                                                  <w:marLeft w:val="0"/>
                                                  <w:marRight w:val="0"/>
                                                  <w:marTop w:val="0"/>
                                                  <w:marBottom w:val="0"/>
                                                  <w:divBdr>
                                                    <w:top w:val="none" w:sz="0" w:space="0" w:color="auto"/>
                                                    <w:left w:val="none" w:sz="0" w:space="0" w:color="auto"/>
                                                    <w:bottom w:val="none" w:sz="0" w:space="0" w:color="auto"/>
                                                    <w:right w:val="none" w:sz="0" w:space="0" w:color="auto"/>
                                                  </w:divBdr>
                                                </w:div>
                                                <w:div w:id="6938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65794">
                                      <w:marLeft w:val="0"/>
                                      <w:marRight w:val="0"/>
                                      <w:marTop w:val="750"/>
                                      <w:marBottom w:val="0"/>
                                      <w:divBdr>
                                        <w:top w:val="none" w:sz="0" w:space="0" w:color="auto"/>
                                        <w:left w:val="none" w:sz="0" w:space="0" w:color="auto"/>
                                        <w:bottom w:val="none" w:sz="0" w:space="0" w:color="auto"/>
                                        <w:right w:val="none" w:sz="0" w:space="0" w:color="auto"/>
                                      </w:divBdr>
                                      <w:divsChild>
                                        <w:div w:id="23018922">
                                          <w:marLeft w:val="0"/>
                                          <w:marRight w:val="0"/>
                                          <w:marTop w:val="0"/>
                                          <w:marBottom w:val="0"/>
                                          <w:divBdr>
                                            <w:top w:val="none" w:sz="0" w:space="0" w:color="auto"/>
                                            <w:left w:val="none" w:sz="0" w:space="0" w:color="auto"/>
                                            <w:bottom w:val="none" w:sz="0" w:space="0" w:color="auto"/>
                                            <w:right w:val="none" w:sz="0" w:space="0" w:color="auto"/>
                                          </w:divBdr>
                                          <w:divsChild>
                                            <w:div w:id="40131073">
                                              <w:marLeft w:val="0"/>
                                              <w:marRight w:val="0"/>
                                              <w:marTop w:val="450"/>
                                              <w:marBottom w:val="0"/>
                                              <w:divBdr>
                                                <w:top w:val="none" w:sz="0" w:space="0" w:color="auto"/>
                                                <w:left w:val="none" w:sz="0" w:space="0" w:color="auto"/>
                                                <w:bottom w:val="none" w:sz="0" w:space="0" w:color="auto"/>
                                                <w:right w:val="none" w:sz="0" w:space="0" w:color="auto"/>
                                              </w:divBdr>
                                              <w:divsChild>
                                                <w:div w:id="1358236708">
                                                  <w:marLeft w:val="750"/>
                                                  <w:marRight w:val="0"/>
                                                  <w:marTop w:val="0"/>
                                                  <w:marBottom w:val="0"/>
                                                  <w:divBdr>
                                                    <w:top w:val="none" w:sz="0" w:space="0" w:color="auto"/>
                                                    <w:left w:val="none" w:sz="0" w:space="0" w:color="auto"/>
                                                    <w:bottom w:val="none" w:sz="0" w:space="0" w:color="auto"/>
                                                    <w:right w:val="none" w:sz="0" w:space="0" w:color="auto"/>
                                                  </w:divBdr>
                                                  <w:divsChild>
                                                    <w:div w:id="1161114458">
                                                      <w:marLeft w:val="-750"/>
                                                      <w:marRight w:val="0"/>
                                                      <w:marTop w:val="0"/>
                                                      <w:marBottom w:val="0"/>
                                                      <w:divBdr>
                                                        <w:top w:val="none" w:sz="0" w:space="0" w:color="auto"/>
                                                        <w:left w:val="none" w:sz="0" w:space="0" w:color="auto"/>
                                                        <w:bottom w:val="none" w:sz="0" w:space="0" w:color="auto"/>
                                                        <w:right w:val="none" w:sz="0" w:space="0" w:color="auto"/>
                                                      </w:divBdr>
                                                    </w:div>
                                                    <w:div w:id="646394108">
                                                      <w:marLeft w:val="0"/>
                                                      <w:marRight w:val="0"/>
                                                      <w:marTop w:val="0"/>
                                                      <w:marBottom w:val="0"/>
                                                      <w:divBdr>
                                                        <w:top w:val="none" w:sz="0" w:space="0" w:color="auto"/>
                                                        <w:left w:val="none" w:sz="0" w:space="0" w:color="auto"/>
                                                        <w:bottom w:val="none" w:sz="0" w:space="0" w:color="auto"/>
                                                        <w:right w:val="none" w:sz="0" w:space="0" w:color="auto"/>
                                                      </w:divBdr>
                                                      <w:divsChild>
                                                        <w:div w:id="312027969">
                                                          <w:marLeft w:val="0"/>
                                                          <w:marRight w:val="0"/>
                                                          <w:marTop w:val="0"/>
                                                          <w:marBottom w:val="0"/>
                                                          <w:divBdr>
                                                            <w:top w:val="none" w:sz="0" w:space="0" w:color="auto"/>
                                                            <w:left w:val="none" w:sz="0" w:space="0" w:color="auto"/>
                                                            <w:bottom w:val="none" w:sz="0" w:space="0" w:color="auto"/>
                                                            <w:right w:val="none" w:sz="0" w:space="0" w:color="auto"/>
                                                          </w:divBdr>
                                                        </w:div>
                                                        <w:div w:id="1991862818">
                                                          <w:marLeft w:val="0"/>
                                                          <w:marRight w:val="0"/>
                                                          <w:marTop w:val="0"/>
                                                          <w:marBottom w:val="0"/>
                                                          <w:divBdr>
                                                            <w:top w:val="none" w:sz="0" w:space="0" w:color="auto"/>
                                                            <w:left w:val="none" w:sz="0" w:space="0" w:color="auto"/>
                                                            <w:bottom w:val="none" w:sz="0" w:space="0" w:color="auto"/>
                                                            <w:right w:val="none" w:sz="0" w:space="0" w:color="auto"/>
                                                          </w:divBdr>
                                                        </w:div>
                                                        <w:div w:id="1178346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16671860">
                                                  <w:marLeft w:val="750"/>
                                                  <w:marRight w:val="0"/>
                                                  <w:marTop w:val="0"/>
                                                  <w:marBottom w:val="0"/>
                                                  <w:divBdr>
                                                    <w:top w:val="none" w:sz="0" w:space="0" w:color="auto"/>
                                                    <w:left w:val="none" w:sz="0" w:space="0" w:color="auto"/>
                                                    <w:bottom w:val="none" w:sz="0" w:space="0" w:color="auto"/>
                                                    <w:right w:val="none" w:sz="0" w:space="0" w:color="auto"/>
                                                  </w:divBdr>
                                                  <w:divsChild>
                                                    <w:div w:id="1364287306">
                                                      <w:marLeft w:val="-750"/>
                                                      <w:marRight w:val="0"/>
                                                      <w:marTop w:val="0"/>
                                                      <w:marBottom w:val="0"/>
                                                      <w:divBdr>
                                                        <w:top w:val="none" w:sz="0" w:space="0" w:color="auto"/>
                                                        <w:left w:val="none" w:sz="0" w:space="0" w:color="auto"/>
                                                        <w:bottom w:val="none" w:sz="0" w:space="0" w:color="auto"/>
                                                        <w:right w:val="none" w:sz="0" w:space="0" w:color="auto"/>
                                                      </w:divBdr>
                                                    </w:div>
                                                    <w:div w:id="511266401">
                                                      <w:marLeft w:val="0"/>
                                                      <w:marRight w:val="0"/>
                                                      <w:marTop w:val="0"/>
                                                      <w:marBottom w:val="0"/>
                                                      <w:divBdr>
                                                        <w:top w:val="none" w:sz="0" w:space="0" w:color="auto"/>
                                                        <w:left w:val="none" w:sz="0" w:space="0" w:color="auto"/>
                                                        <w:bottom w:val="none" w:sz="0" w:space="0" w:color="auto"/>
                                                        <w:right w:val="none" w:sz="0" w:space="0" w:color="auto"/>
                                                      </w:divBdr>
                                                      <w:divsChild>
                                                        <w:div w:id="943921570">
                                                          <w:marLeft w:val="0"/>
                                                          <w:marRight w:val="0"/>
                                                          <w:marTop w:val="0"/>
                                                          <w:marBottom w:val="0"/>
                                                          <w:divBdr>
                                                            <w:top w:val="none" w:sz="0" w:space="0" w:color="auto"/>
                                                            <w:left w:val="none" w:sz="0" w:space="0" w:color="auto"/>
                                                            <w:bottom w:val="none" w:sz="0" w:space="0" w:color="auto"/>
                                                            <w:right w:val="none" w:sz="0" w:space="0" w:color="auto"/>
                                                          </w:divBdr>
                                                        </w:div>
                                                        <w:div w:id="1862357911">
                                                          <w:marLeft w:val="0"/>
                                                          <w:marRight w:val="0"/>
                                                          <w:marTop w:val="0"/>
                                                          <w:marBottom w:val="0"/>
                                                          <w:divBdr>
                                                            <w:top w:val="none" w:sz="0" w:space="0" w:color="auto"/>
                                                            <w:left w:val="none" w:sz="0" w:space="0" w:color="auto"/>
                                                            <w:bottom w:val="none" w:sz="0" w:space="0" w:color="auto"/>
                                                            <w:right w:val="none" w:sz="0" w:space="0" w:color="auto"/>
                                                          </w:divBdr>
                                                        </w:div>
                                                        <w:div w:id="19701654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51071019">
                                                  <w:marLeft w:val="750"/>
                                                  <w:marRight w:val="0"/>
                                                  <w:marTop w:val="0"/>
                                                  <w:marBottom w:val="0"/>
                                                  <w:divBdr>
                                                    <w:top w:val="none" w:sz="0" w:space="0" w:color="auto"/>
                                                    <w:left w:val="none" w:sz="0" w:space="0" w:color="auto"/>
                                                    <w:bottom w:val="none" w:sz="0" w:space="0" w:color="auto"/>
                                                    <w:right w:val="none" w:sz="0" w:space="0" w:color="auto"/>
                                                  </w:divBdr>
                                                  <w:divsChild>
                                                    <w:div w:id="1273174046">
                                                      <w:marLeft w:val="-750"/>
                                                      <w:marRight w:val="0"/>
                                                      <w:marTop w:val="0"/>
                                                      <w:marBottom w:val="0"/>
                                                      <w:divBdr>
                                                        <w:top w:val="none" w:sz="0" w:space="0" w:color="auto"/>
                                                        <w:left w:val="none" w:sz="0" w:space="0" w:color="auto"/>
                                                        <w:bottom w:val="none" w:sz="0" w:space="0" w:color="auto"/>
                                                        <w:right w:val="none" w:sz="0" w:space="0" w:color="auto"/>
                                                      </w:divBdr>
                                                    </w:div>
                                                    <w:div w:id="603652839">
                                                      <w:marLeft w:val="0"/>
                                                      <w:marRight w:val="0"/>
                                                      <w:marTop w:val="0"/>
                                                      <w:marBottom w:val="0"/>
                                                      <w:divBdr>
                                                        <w:top w:val="none" w:sz="0" w:space="0" w:color="auto"/>
                                                        <w:left w:val="none" w:sz="0" w:space="0" w:color="auto"/>
                                                        <w:bottom w:val="none" w:sz="0" w:space="0" w:color="auto"/>
                                                        <w:right w:val="none" w:sz="0" w:space="0" w:color="auto"/>
                                                      </w:divBdr>
                                                      <w:divsChild>
                                                        <w:div w:id="992953473">
                                                          <w:marLeft w:val="0"/>
                                                          <w:marRight w:val="0"/>
                                                          <w:marTop w:val="0"/>
                                                          <w:marBottom w:val="0"/>
                                                          <w:divBdr>
                                                            <w:top w:val="none" w:sz="0" w:space="0" w:color="auto"/>
                                                            <w:left w:val="none" w:sz="0" w:space="0" w:color="auto"/>
                                                            <w:bottom w:val="none" w:sz="0" w:space="0" w:color="auto"/>
                                                            <w:right w:val="none" w:sz="0" w:space="0" w:color="auto"/>
                                                          </w:divBdr>
                                                        </w:div>
                                                        <w:div w:id="494347923">
                                                          <w:marLeft w:val="0"/>
                                                          <w:marRight w:val="0"/>
                                                          <w:marTop w:val="0"/>
                                                          <w:marBottom w:val="0"/>
                                                          <w:divBdr>
                                                            <w:top w:val="none" w:sz="0" w:space="0" w:color="auto"/>
                                                            <w:left w:val="none" w:sz="0" w:space="0" w:color="auto"/>
                                                            <w:bottom w:val="none" w:sz="0" w:space="0" w:color="auto"/>
                                                            <w:right w:val="none" w:sz="0" w:space="0" w:color="auto"/>
                                                          </w:divBdr>
                                                        </w:div>
                                                        <w:div w:id="20110542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59935499">
                                                  <w:marLeft w:val="750"/>
                                                  <w:marRight w:val="0"/>
                                                  <w:marTop w:val="0"/>
                                                  <w:marBottom w:val="0"/>
                                                  <w:divBdr>
                                                    <w:top w:val="none" w:sz="0" w:space="0" w:color="auto"/>
                                                    <w:left w:val="none" w:sz="0" w:space="0" w:color="auto"/>
                                                    <w:bottom w:val="none" w:sz="0" w:space="0" w:color="auto"/>
                                                    <w:right w:val="none" w:sz="0" w:space="0" w:color="auto"/>
                                                  </w:divBdr>
                                                  <w:divsChild>
                                                    <w:div w:id="1762948980">
                                                      <w:marLeft w:val="-750"/>
                                                      <w:marRight w:val="0"/>
                                                      <w:marTop w:val="0"/>
                                                      <w:marBottom w:val="0"/>
                                                      <w:divBdr>
                                                        <w:top w:val="none" w:sz="0" w:space="0" w:color="auto"/>
                                                        <w:left w:val="none" w:sz="0" w:space="0" w:color="auto"/>
                                                        <w:bottom w:val="none" w:sz="0" w:space="0" w:color="auto"/>
                                                        <w:right w:val="none" w:sz="0" w:space="0" w:color="auto"/>
                                                      </w:divBdr>
                                                    </w:div>
                                                    <w:div w:id="1199244767">
                                                      <w:marLeft w:val="0"/>
                                                      <w:marRight w:val="0"/>
                                                      <w:marTop w:val="0"/>
                                                      <w:marBottom w:val="0"/>
                                                      <w:divBdr>
                                                        <w:top w:val="none" w:sz="0" w:space="0" w:color="auto"/>
                                                        <w:left w:val="none" w:sz="0" w:space="0" w:color="auto"/>
                                                        <w:bottom w:val="none" w:sz="0" w:space="0" w:color="auto"/>
                                                        <w:right w:val="none" w:sz="0" w:space="0" w:color="auto"/>
                                                      </w:divBdr>
                                                      <w:divsChild>
                                                        <w:div w:id="943267252">
                                                          <w:marLeft w:val="0"/>
                                                          <w:marRight w:val="0"/>
                                                          <w:marTop w:val="0"/>
                                                          <w:marBottom w:val="0"/>
                                                          <w:divBdr>
                                                            <w:top w:val="none" w:sz="0" w:space="0" w:color="auto"/>
                                                            <w:left w:val="none" w:sz="0" w:space="0" w:color="auto"/>
                                                            <w:bottom w:val="none" w:sz="0" w:space="0" w:color="auto"/>
                                                            <w:right w:val="none" w:sz="0" w:space="0" w:color="auto"/>
                                                          </w:divBdr>
                                                        </w:div>
                                                        <w:div w:id="167866069">
                                                          <w:marLeft w:val="0"/>
                                                          <w:marRight w:val="0"/>
                                                          <w:marTop w:val="0"/>
                                                          <w:marBottom w:val="0"/>
                                                          <w:divBdr>
                                                            <w:top w:val="none" w:sz="0" w:space="0" w:color="auto"/>
                                                            <w:left w:val="none" w:sz="0" w:space="0" w:color="auto"/>
                                                            <w:bottom w:val="none" w:sz="0" w:space="0" w:color="auto"/>
                                                            <w:right w:val="none" w:sz="0" w:space="0" w:color="auto"/>
                                                          </w:divBdr>
                                                        </w:div>
                                                        <w:div w:id="1182313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1136516">
                                                  <w:marLeft w:val="750"/>
                                                  <w:marRight w:val="0"/>
                                                  <w:marTop w:val="0"/>
                                                  <w:marBottom w:val="0"/>
                                                  <w:divBdr>
                                                    <w:top w:val="none" w:sz="0" w:space="0" w:color="auto"/>
                                                    <w:left w:val="none" w:sz="0" w:space="0" w:color="auto"/>
                                                    <w:bottom w:val="none" w:sz="0" w:space="0" w:color="auto"/>
                                                    <w:right w:val="none" w:sz="0" w:space="0" w:color="auto"/>
                                                  </w:divBdr>
                                                  <w:divsChild>
                                                    <w:div w:id="468518027">
                                                      <w:marLeft w:val="-750"/>
                                                      <w:marRight w:val="0"/>
                                                      <w:marTop w:val="0"/>
                                                      <w:marBottom w:val="0"/>
                                                      <w:divBdr>
                                                        <w:top w:val="none" w:sz="0" w:space="0" w:color="auto"/>
                                                        <w:left w:val="none" w:sz="0" w:space="0" w:color="auto"/>
                                                        <w:bottom w:val="none" w:sz="0" w:space="0" w:color="auto"/>
                                                        <w:right w:val="none" w:sz="0" w:space="0" w:color="auto"/>
                                                      </w:divBdr>
                                                    </w:div>
                                                    <w:div w:id="1633099464">
                                                      <w:marLeft w:val="0"/>
                                                      <w:marRight w:val="0"/>
                                                      <w:marTop w:val="0"/>
                                                      <w:marBottom w:val="0"/>
                                                      <w:divBdr>
                                                        <w:top w:val="none" w:sz="0" w:space="0" w:color="auto"/>
                                                        <w:left w:val="none" w:sz="0" w:space="0" w:color="auto"/>
                                                        <w:bottom w:val="none" w:sz="0" w:space="0" w:color="auto"/>
                                                        <w:right w:val="none" w:sz="0" w:space="0" w:color="auto"/>
                                                      </w:divBdr>
                                                      <w:divsChild>
                                                        <w:div w:id="1583180039">
                                                          <w:marLeft w:val="0"/>
                                                          <w:marRight w:val="0"/>
                                                          <w:marTop w:val="0"/>
                                                          <w:marBottom w:val="0"/>
                                                          <w:divBdr>
                                                            <w:top w:val="none" w:sz="0" w:space="0" w:color="auto"/>
                                                            <w:left w:val="none" w:sz="0" w:space="0" w:color="auto"/>
                                                            <w:bottom w:val="none" w:sz="0" w:space="0" w:color="auto"/>
                                                            <w:right w:val="none" w:sz="0" w:space="0" w:color="auto"/>
                                                          </w:divBdr>
                                                        </w:div>
                                                        <w:div w:id="1192066060">
                                                          <w:marLeft w:val="0"/>
                                                          <w:marRight w:val="0"/>
                                                          <w:marTop w:val="0"/>
                                                          <w:marBottom w:val="0"/>
                                                          <w:divBdr>
                                                            <w:top w:val="none" w:sz="0" w:space="0" w:color="auto"/>
                                                            <w:left w:val="none" w:sz="0" w:space="0" w:color="auto"/>
                                                            <w:bottom w:val="none" w:sz="0" w:space="0" w:color="auto"/>
                                                            <w:right w:val="none" w:sz="0" w:space="0" w:color="auto"/>
                                                          </w:divBdr>
                                                        </w:div>
                                                        <w:div w:id="64469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4060">
                                      <w:marLeft w:val="0"/>
                                      <w:marRight w:val="0"/>
                                      <w:marTop w:val="750"/>
                                      <w:marBottom w:val="0"/>
                                      <w:divBdr>
                                        <w:top w:val="none" w:sz="0" w:space="0" w:color="auto"/>
                                        <w:left w:val="none" w:sz="0" w:space="0" w:color="auto"/>
                                        <w:bottom w:val="none" w:sz="0" w:space="0" w:color="auto"/>
                                        <w:right w:val="none" w:sz="0" w:space="0" w:color="auto"/>
                                      </w:divBdr>
                                      <w:divsChild>
                                        <w:div w:id="7574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25432">
                          <w:marLeft w:val="0"/>
                          <w:marRight w:val="0"/>
                          <w:marTop w:val="0"/>
                          <w:marBottom w:val="0"/>
                          <w:divBdr>
                            <w:top w:val="none" w:sz="0" w:space="0" w:color="auto"/>
                            <w:left w:val="none" w:sz="0" w:space="0" w:color="auto"/>
                            <w:bottom w:val="none" w:sz="0" w:space="0" w:color="auto"/>
                            <w:right w:val="none" w:sz="0" w:space="0" w:color="auto"/>
                          </w:divBdr>
                          <w:divsChild>
                            <w:div w:id="51277905">
                              <w:marLeft w:val="600"/>
                              <w:marRight w:val="0"/>
                              <w:marTop w:val="0"/>
                              <w:marBottom w:val="0"/>
                              <w:divBdr>
                                <w:top w:val="none" w:sz="0" w:space="0" w:color="auto"/>
                                <w:left w:val="none" w:sz="0" w:space="0" w:color="auto"/>
                                <w:bottom w:val="none" w:sz="0" w:space="0" w:color="auto"/>
                                <w:right w:val="none" w:sz="0" w:space="0" w:color="auto"/>
                              </w:divBdr>
                              <w:divsChild>
                                <w:div w:id="142629484">
                                  <w:marLeft w:val="0"/>
                                  <w:marRight w:val="0"/>
                                  <w:marTop w:val="0"/>
                                  <w:marBottom w:val="0"/>
                                  <w:divBdr>
                                    <w:top w:val="none" w:sz="0" w:space="0" w:color="auto"/>
                                    <w:left w:val="none" w:sz="0" w:space="0" w:color="auto"/>
                                    <w:bottom w:val="none" w:sz="0" w:space="0" w:color="auto"/>
                                    <w:right w:val="none" w:sz="0" w:space="0" w:color="auto"/>
                                  </w:divBdr>
                                  <w:divsChild>
                                    <w:div w:id="953093606">
                                      <w:marLeft w:val="0"/>
                                      <w:marRight w:val="0"/>
                                      <w:marTop w:val="0"/>
                                      <w:marBottom w:val="750"/>
                                      <w:divBdr>
                                        <w:top w:val="none" w:sz="0" w:space="0" w:color="auto"/>
                                        <w:left w:val="none" w:sz="0" w:space="0" w:color="auto"/>
                                        <w:bottom w:val="none" w:sz="0" w:space="0" w:color="auto"/>
                                        <w:right w:val="none" w:sz="0" w:space="0" w:color="auto"/>
                                      </w:divBdr>
                                      <w:divsChild>
                                        <w:div w:id="1351758549">
                                          <w:marLeft w:val="0"/>
                                          <w:marRight w:val="0"/>
                                          <w:marTop w:val="0"/>
                                          <w:marBottom w:val="0"/>
                                          <w:divBdr>
                                            <w:top w:val="none" w:sz="0" w:space="0" w:color="auto"/>
                                            <w:left w:val="none" w:sz="0" w:space="0" w:color="auto"/>
                                            <w:bottom w:val="none" w:sz="0" w:space="0" w:color="auto"/>
                                            <w:right w:val="none" w:sz="0" w:space="0" w:color="auto"/>
                                          </w:divBdr>
                                        </w:div>
                                      </w:divsChild>
                                    </w:div>
                                    <w:div w:id="1570187037">
                                      <w:marLeft w:val="0"/>
                                      <w:marRight w:val="0"/>
                                      <w:marTop w:val="0"/>
                                      <w:marBottom w:val="0"/>
                                      <w:divBdr>
                                        <w:top w:val="none" w:sz="0" w:space="0" w:color="auto"/>
                                        <w:left w:val="none" w:sz="0" w:space="0" w:color="auto"/>
                                        <w:bottom w:val="none" w:sz="0" w:space="0" w:color="auto"/>
                                        <w:right w:val="none" w:sz="0" w:space="0" w:color="auto"/>
                                      </w:divBdr>
                                      <w:divsChild>
                                        <w:div w:id="1362782131">
                                          <w:marLeft w:val="0"/>
                                          <w:marRight w:val="0"/>
                                          <w:marTop w:val="0"/>
                                          <w:marBottom w:val="0"/>
                                          <w:divBdr>
                                            <w:top w:val="none" w:sz="0" w:space="0" w:color="auto"/>
                                            <w:left w:val="none" w:sz="0" w:space="0" w:color="auto"/>
                                            <w:bottom w:val="none" w:sz="0" w:space="0" w:color="auto"/>
                                            <w:right w:val="none" w:sz="0" w:space="0" w:color="auto"/>
                                          </w:divBdr>
                                          <w:divsChild>
                                            <w:div w:id="466700722">
                                              <w:marLeft w:val="0"/>
                                              <w:marRight w:val="0"/>
                                              <w:marTop w:val="225"/>
                                              <w:marBottom w:val="225"/>
                                              <w:divBdr>
                                                <w:top w:val="none" w:sz="0" w:space="0" w:color="auto"/>
                                                <w:left w:val="none" w:sz="0" w:space="0" w:color="auto"/>
                                                <w:bottom w:val="none" w:sz="0" w:space="0" w:color="auto"/>
                                                <w:right w:val="none" w:sz="0" w:space="0" w:color="auto"/>
                                              </w:divBdr>
                                              <w:divsChild>
                                                <w:div w:id="1110051178">
                                                  <w:marLeft w:val="0"/>
                                                  <w:marRight w:val="0"/>
                                                  <w:marTop w:val="0"/>
                                                  <w:marBottom w:val="150"/>
                                                  <w:divBdr>
                                                    <w:top w:val="none" w:sz="0" w:space="0" w:color="auto"/>
                                                    <w:left w:val="none" w:sz="0" w:space="0" w:color="auto"/>
                                                    <w:bottom w:val="none" w:sz="0" w:space="0" w:color="auto"/>
                                                    <w:right w:val="none" w:sz="0" w:space="0" w:color="auto"/>
                                                  </w:divBdr>
                                                </w:div>
                                                <w:div w:id="871574977">
                                                  <w:marLeft w:val="0"/>
                                                  <w:marRight w:val="0"/>
                                                  <w:marTop w:val="0"/>
                                                  <w:marBottom w:val="150"/>
                                                  <w:divBdr>
                                                    <w:top w:val="none" w:sz="0" w:space="0" w:color="auto"/>
                                                    <w:left w:val="none" w:sz="0" w:space="0" w:color="auto"/>
                                                    <w:bottom w:val="none" w:sz="0" w:space="0" w:color="auto"/>
                                                    <w:right w:val="none" w:sz="0" w:space="0" w:color="auto"/>
                                                  </w:divBdr>
                                                </w:div>
                                                <w:div w:id="17462179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35997">
              <w:marLeft w:val="0"/>
              <w:marRight w:val="0"/>
              <w:marTop w:val="0"/>
              <w:marBottom w:val="0"/>
              <w:divBdr>
                <w:top w:val="none" w:sz="0" w:space="0" w:color="auto"/>
                <w:left w:val="none" w:sz="0" w:space="0" w:color="auto"/>
                <w:bottom w:val="none" w:sz="0" w:space="0" w:color="auto"/>
                <w:right w:val="none" w:sz="0" w:space="0" w:color="auto"/>
              </w:divBdr>
              <w:divsChild>
                <w:div w:id="2143115501">
                  <w:marLeft w:val="0"/>
                  <w:marRight w:val="0"/>
                  <w:marTop w:val="0"/>
                  <w:marBottom w:val="0"/>
                  <w:divBdr>
                    <w:top w:val="none" w:sz="0" w:space="0" w:color="auto"/>
                    <w:left w:val="none" w:sz="0" w:space="0" w:color="auto"/>
                    <w:bottom w:val="none" w:sz="0" w:space="0" w:color="auto"/>
                    <w:right w:val="none" w:sz="0" w:space="0" w:color="auto"/>
                  </w:divBdr>
                  <w:divsChild>
                    <w:div w:id="1675959758">
                      <w:marLeft w:val="0"/>
                      <w:marRight w:val="0"/>
                      <w:marTop w:val="0"/>
                      <w:marBottom w:val="0"/>
                      <w:divBdr>
                        <w:top w:val="none" w:sz="0" w:space="0" w:color="auto"/>
                        <w:left w:val="none" w:sz="0" w:space="0" w:color="auto"/>
                        <w:bottom w:val="none" w:sz="0" w:space="0" w:color="auto"/>
                        <w:right w:val="none" w:sz="0" w:space="0" w:color="auto"/>
                      </w:divBdr>
                      <w:divsChild>
                        <w:div w:id="20561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77923">
          <w:marLeft w:val="0"/>
          <w:marRight w:val="0"/>
          <w:marTop w:val="0"/>
          <w:marBottom w:val="0"/>
          <w:divBdr>
            <w:top w:val="none" w:sz="0" w:space="0" w:color="auto"/>
            <w:left w:val="none" w:sz="0" w:space="0" w:color="auto"/>
            <w:bottom w:val="none" w:sz="0" w:space="0" w:color="auto"/>
            <w:right w:val="none" w:sz="0" w:space="0" w:color="auto"/>
          </w:divBdr>
          <w:divsChild>
            <w:div w:id="404187857">
              <w:marLeft w:val="144"/>
              <w:marRight w:val="144"/>
              <w:marTop w:val="144"/>
              <w:marBottom w:val="24"/>
              <w:divBdr>
                <w:top w:val="single" w:sz="36" w:space="7" w:color="EE5822"/>
                <w:left w:val="single" w:sz="6" w:space="7" w:color="BFBFBF"/>
                <w:bottom w:val="single" w:sz="6" w:space="7" w:color="BFBFBF"/>
                <w:right w:val="single" w:sz="6" w:space="7" w:color="BFBFBF"/>
              </w:divBdr>
              <w:divsChild>
                <w:div w:id="359941526">
                  <w:marLeft w:val="0"/>
                  <w:marRight w:val="0"/>
                  <w:marTop w:val="0"/>
                  <w:marBottom w:val="0"/>
                  <w:divBdr>
                    <w:top w:val="none" w:sz="0" w:space="0" w:color="auto"/>
                    <w:left w:val="none" w:sz="0" w:space="0" w:color="auto"/>
                    <w:bottom w:val="none" w:sz="0" w:space="0" w:color="auto"/>
                    <w:right w:val="none" w:sz="0" w:space="0" w:color="auto"/>
                  </w:divBdr>
                  <w:divsChild>
                    <w:div w:id="11516790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99318792">
      <w:bodyDiv w:val="1"/>
      <w:marLeft w:val="0"/>
      <w:marRight w:val="0"/>
      <w:marTop w:val="0"/>
      <w:marBottom w:val="0"/>
      <w:divBdr>
        <w:top w:val="none" w:sz="0" w:space="0" w:color="auto"/>
        <w:left w:val="none" w:sz="0" w:space="0" w:color="auto"/>
        <w:bottom w:val="none" w:sz="0" w:space="0" w:color="auto"/>
        <w:right w:val="none" w:sz="0" w:space="0" w:color="auto"/>
      </w:divBdr>
      <w:divsChild>
        <w:div w:id="1272593574">
          <w:marLeft w:val="0"/>
          <w:marRight w:val="0"/>
          <w:marTop w:val="0"/>
          <w:marBottom w:val="225"/>
          <w:divBdr>
            <w:top w:val="none" w:sz="0" w:space="0" w:color="auto"/>
            <w:left w:val="none" w:sz="0" w:space="0" w:color="auto"/>
            <w:bottom w:val="none" w:sz="0" w:space="0" w:color="auto"/>
            <w:right w:val="none" w:sz="0" w:space="0" w:color="auto"/>
          </w:divBdr>
          <w:divsChild>
            <w:div w:id="638461626">
              <w:marLeft w:val="0"/>
              <w:marRight w:val="0"/>
              <w:marTop w:val="0"/>
              <w:marBottom w:val="0"/>
              <w:divBdr>
                <w:top w:val="none" w:sz="0" w:space="0" w:color="auto"/>
                <w:left w:val="none" w:sz="0" w:space="0" w:color="auto"/>
                <w:bottom w:val="none" w:sz="0" w:space="0" w:color="auto"/>
                <w:right w:val="none" w:sz="0" w:space="0" w:color="auto"/>
              </w:divBdr>
              <w:divsChild>
                <w:div w:id="1336417490">
                  <w:marLeft w:val="0"/>
                  <w:marRight w:val="0"/>
                  <w:marTop w:val="0"/>
                  <w:marBottom w:val="0"/>
                  <w:divBdr>
                    <w:top w:val="none" w:sz="0" w:space="0" w:color="auto"/>
                    <w:left w:val="none" w:sz="0" w:space="0" w:color="auto"/>
                    <w:bottom w:val="none" w:sz="0" w:space="0" w:color="auto"/>
                    <w:right w:val="none" w:sz="0" w:space="0" w:color="auto"/>
                  </w:divBdr>
                  <w:divsChild>
                    <w:div w:id="1837571897">
                      <w:marLeft w:val="0"/>
                      <w:marRight w:val="0"/>
                      <w:marTop w:val="0"/>
                      <w:marBottom w:val="0"/>
                      <w:divBdr>
                        <w:top w:val="none" w:sz="0" w:space="0" w:color="auto"/>
                        <w:left w:val="none" w:sz="0" w:space="0" w:color="auto"/>
                        <w:bottom w:val="none" w:sz="0" w:space="0" w:color="auto"/>
                        <w:right w:val="none" w:sz="0" w:space="0" w:color="auto"/>
                      </w:divBdr>
                      <w:divsChild>
                        <w:div w:id="1974214724">
                          <w:marLeft w:val="0"/>
                          <w:marRight w:val="0"/>
                          <w:marTop w:val="0"/>
                          <w:marBottom w:val="0"/>
                          <w:divBdr>
                            <w:top w:val="none" w:sz="0" w:space="0" w:color="auto"/>
                            <w:left w:val="none" w:sz="0" w:space="0" w:color="auto"/>
                            <w:bottom w:val="none" w:sz="0" w:space="0" w:color="auto"/>
                            <w:right w:val="none" w:sz="0" w:space="0" w:color="auto"/>
                          </w:divBdr>
                          <w:divsChild>
                            <w:div w:id="1937668405">
                              <w:marLeft w:val="0"/>
                              <w:marRight w:val="0"/>
                              <w:marTop w:val="0"/>
                              <w:marBottom w:val="0"/>
                              <w:divBdr>
                                <w:top w:val="none" w:sz="0" w:space="0" w:color="auto"/>
                                <w:left w:val="none" w:sz="0" w:space="0" w:color="auto"/>
                                <w:bottom w:val="none" w:sz="0" w:space="0" w:color="auto"/>
                                <w:right w:val="none" w:sz="0" w:space="0" w:color="auto"/>
                              </w:divBdr>
                            </w:div>
                            <w:div w:id="1120222252">
                              <w:marLeft w:val="0"/>
                              <w:marRight w:val="0"/>
                              <w:marTop w:val="0"/>
                              <w:marBottom w:val="0"/>
                              <w:divBdr>
                                <w:top w:val="none" w:sz="0" w:space="0" w:color="auto"/>
                                <w:left w:val="none" w:sz="0" w:space="0" w:color="auto"/>
                                <w:bottom w:val="none" w:sz="0" w:space="0" w:color="auto"/>
                                <w:right w:val="none" w:sz="0" w:space="0" w:color="auto"/>
                              </w:divBdr>
                              <w:divsChild>
                                <w:div w:id="15733824">
                                  <w:marLeft w:val="0"/>
                                  <w:marRight w:val="0"/>
                                  <w:marTop w:val="0"/>
                                  <w:marBottom w:val="0"/>
                                  <w:divBdr>
                                    <w:top w:val="none" w:sz="0" w:space="0" w:color="auto"/>
                                    <w:left w:val="none" w:sz="0" w:space="0" w:color="auto"/>
                                    <w:bottom w:val="none" w:sz="0" w:space="0" w:color="auto"/>
                                    <w:right w:val="none" w:sz="0" w:space="0" w:color="auto"/>
                                  </w:divBdr>
                                </w:div>
                                <w:div w:id="18342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704112">
          <w:marLeft w:val="0"/>
          <w:marRight w:val="0"/>
          <w:marTop w:val="0"/>
          <w:marBottom w:val="225"/>
          <w:divBdr>
            <w:top w:val="none" w:sz="0" w:space="0" w:color="auto"/>
            <w:left w:val="none" w:sz="0" w:space="0" w:color="auto"/>
            <w:bottom w:val="none" w:sz="0" w:space="0" w:color="auto"/>
            <w:right w:val="none" w:sz="0" w:space="0" w:color="auto"/>
          </w:divBdr>
          <w:divsChild>
            <w:div w:id="270017249">
              <w:marLeft w:val="0"/>
              <w:marRight w:val="0"/>
              <w:marTop w:val="0"/>
              <w:marBottom w:val="0"/>
              <w:divBdr>
                <w:top w:val="none" w:sz="0" w:space="0" w:color="auto"/>
                <w:left w:val="none" w:sz="0" w:space="0" w:color="auto"/>
                <w:bottom w:val="none" w:sz="0" w:space="0" w:color="auto"/>
                <w:right w:val="none" w:sz="0" w:space="0" w:color="auto"/>
              </w:divBdr>
              <w:divsChild>
                <w:div w:id="1699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3849">
          <w:marLeft w:val="0"/>
          <w:marRight w:val="0"/>
          <w:marTop w:val="0"/>
          <w:marBottom w:val="225"/>
          <w:divBdr>
            <w:top w:val="none" w:sz="0" w:space="0" w:color="auto"/>
            <w:left w:val="none" w:sz="0" w:space="0" w:color="auto"/>
            <w:bottom w:val="none" w:sz="0" w:space="0" w:color="auto"/>
            <w:right w:val="none" w:sz="0" w:space="0" w:color="auto"/>
          </w:divBdr>
          <w:divsChild>
            <w:div w:id="1446072720">
              <w:marLeft w:val="0"/>
              <w:marRight w:val="0"/>
              <w:marTop w:val="0"/>
              <w:marBottom w:val="0"/>
              <w:divBdr>
                <w:top w:val="none" w:sz="0" w:space="0" w:color="auto"/>
                <w:left w:val="none" w:sz="0" w:space="0" w:color="auto"/>
                <w:bottom w:val="none" w:sz="0" w:space="0" w:color="auto"/>
                <w:right w:val="none" w:sz="0" w:space="0" w:color="auto"/>
              </w:divBdr>
              <w:divsChild>
                <w:div w:id="1133719537">
                  <w:marLeft w:val="0"/>
                  <w:marRight w:val="0"/>
                  <w:marTop w:val="0"/>
                  <w:marBottom w:val="0"/>
                  <w:divBdr>
                    <w:top w:val="none" w:sz="0" w:space="0" w:color="auto"/>
                    <w:left w:val="none" w:sz="0" w:space="0" w:color="auto"/>
                    <w:bottom w:val="none" w:sz="0" w:space="0" w:color="auto"/>
                    <w:right w:val="none" w:sz="0" w:space="0" w:color="auto"/>
                  </w:divBdr>
                  <w:divsChild>
                    <w:div w:id="987831393">
                      <w:marLeft w:val="0"/>
                      <w:marRight w:val="0"/>
                      <w:marTop w:val="0"/>
                      <w:marBottom w:val="0"/>
                      <w:divBdr>
                        <w:top w:val="none" w:sz="0" w:space="0" w:color="auto"/>
                        <w:left w:val="none" w:sz="0" w:space="0" w:color="auto"/>
                        <w:bottom w:val="none" w:sz="0" w:space="0" w:color="auto"/>
                        <w:right w:val="none" w:sz="0" w:space="0" w:color="auto"/>
                      </w:divBdr>
                      <w:divsChild>
                        <w:div w:id="11358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lectronicdesign.com/embedded/xml-flexibility-where-it-counts" TargetMode="External"/><Relationship Id="rId12" Type="http://schemas.openxmlformats.org/officeDocument/2006/relationships/hyperlink" Target="https://www.csestack.or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topus.com/blog/state-of-config-file-format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ymfony.com/" TargetMode="External"/><Relationship Id="rId4" Type="http://schemas.openxmlformats.org/officeDocument/2006/relationships/settings" Target="settings.xml"/><Relationship Id="rId9" Type="http://schemas.openxmlformats.org/officeDocument/2006/relationships/hyperlink" Target="http://drupal.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2021-08-05T07:37:00Z</dcterms:created>
  <dcterms:modified xsi:type="dcterms:W3CDTF">2021-08-05T07:42:00Z</dcterms:modified>
</cp:coreProperties>
</file>